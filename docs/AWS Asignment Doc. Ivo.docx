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E49CE" w14:textId="0E7F2189" w:rsidR="00411666" w:rsidRPr="007E320C" w:rsidRDefault="00411666" w:rsidP="007E320C">
      <w:pPr>
        <w:spacing w:before="100" w:beforeAutospacing="1" w:after="100" w:afterAutospacing="1" w:line="360" w:lineRule="auto"/>
        <w:jc w:val="center"/>
        <w:outlineLvl w:val="2"/>
        <w:rPr>
          <w:rFonts w:ascii="Arial" w:eastAsia="Times New Roman" w:hAnsi="Arial" w:cs="Arial"/>
          <w:b/>
          <w:bCs/>
          <w:kern w:val="0"/>
          <w:sz w:val="22"/>
          <w:szCs w:val="22"/>
          <w:lang w:val="en-US" w:eastAsia="fr-FR"/>
          <w14:ligatures w14:val="none"/>
        </w:rPr>
      </w:pPr>
      <w:r w:rsidRPr="007E320C">
        <w:rPr>
          <w:rFonts w:ascii="Arial" w:eastAsia="Times New Roman" w:hAnsi="Arial" w:cs="Arial"/>
          <w:b/>
          <w:bCs/>
          <w:kern w:val="0"/>
          <w:sz w:val="22"/>
          <w:szCs w:val="22"/>
          <w:lang w:val="en-US" w:eastAsia="fr-FR"/>
          <w14:ligatures w14:val="none"/>
        </w:rPr>
        <w:t>How To Launch an EC2 Instance on AWS.</w:t>
      </w:r>
    </w:p>
    <w:p w14:paraId="23EAF201" w14:textId="0C7318E2" w:rsidR="00411666" w:rsidRPr="00411666" w:rsidRDefault="00411666" w:rsidP="007E320C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2"/>
          <w:szCs w:val="22"/>
          <w:lang w:val="en-US" w:eastAsia="fr-FR"/>
          <w14:ligatures w14:val="none"/>
        </w:rPr>
      </w:pPr>
      <w:r w:rsidRPr="00411666">
        <w:rPr>
          <w:rFonts w:ascii="Arial" w:eastAsia="Times New Roman" w:hAnsi="Arial" w:cs="Arial"/>
          <w:b/>
          <w:bCs/>
          <w:kern w:val="0"/>
          <w:sz w:val="22"/>
          <w:szCs w:val="22"/>
          <w:lang w:val="en-US" w:eastAsia="fr-FR"/>
          <w14:ligatures w14:val="none"/>
        </w:rPr>
        <w:t>Step 1: Log in to AWS Management Console</w:t>
      </w:r>
    </w:p>
    <w:p w14:paraId="0752C9E9" w14:textId="77777777" w:rsidR="00411666" w:rsidRPr="00411666" w:rsidRDefault="00411666" w:rsidP="007E320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411666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 xml:space="preserve">Go to the </w:t>
      </w:r>
      <w:hyperlink r:id="rId5" w:tgtFrame="_new" w:history="1">
        <w:r w:rsidRPr="00411666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val="en-US" w:eastAsia="fr-FR"/>
            <w14:ligatures w14:val="none"/>
          </w:rPr>
          <w:t>AWS Management Console</w:t>
        </w:r>
      </w:hyperlink>
      <w:r w:rsidRPr="00411666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>.</w:t>
      </w:r>
    </w:p>
    <w:p w14:paraId="0E18B64E" w14:textId="77777777" w:rsidR="00411666" w:rsidRPr="00411666" w:rsidRDefault="00411666" w:rsidP="007E320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411666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>Log in with your credentials.</w:t>
      </w:r>
    </w:p>
    <w:p w14:paraId="2D25673A" w14:textId="01848E32" w:rsidR="00411666" w:rsidRPr="00411666" w:rsidRDefault="00411666" w:rsidP="007E320C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2"/>
          <w:szCs w:val="22"/>
          <w:lang w:val="en-US" w:eastAsia="fr-FR"/>
          <w14:ligatures w14:val="none"/>
        </w:rPr>
      </w:pPr>
      <w:r w:rsidRPr="00411666">
        <w:rPr>
          <w:rFonts w:ascii="Arial" w:eastAsia="Times New Roman" w:hAnsi="Arial" w:cs="Arial"/>
          <w:b/>
          <w:bCs/>
          <w:kern w:val="0"/>
          <w:sz w:val="22"/>
          <w:szCs w:val="22"/>
          <w:lang w:val="en-US" w:eastAsia="fr-FR"/>
          <w14:ligatures w14:val="none"/>
        </w:rPr>
        <w:t xml:space="preserve">Step </w:t>
      </w:r>
      <w:r w:rsidR="007E320C" w:rsidRPr="007E320C">
        <w:rPr>
          <w:rFonts w:ascii="Arial" w:eastAsia="Times New Roman" w:hAnsi="Arial" w:cs="Arial"/>
          <w:b/>
          <w:bCs/>
          <w:kern w:val="0"/>
          <w:sz w:val="22"/>
          <w:szCs w:val="22"/>
          <w:lang w:val="en-US" w:eastAsia="fr-FR"/>
          <w14:ligatures w14:val="none"/>
        </w:rPr>
        <w:t>2:</w:t>
      </w:r>
      <w:r w:rsidRPr="00411666">
        <w:rPr>
          <w:rFonts w:ascii="Arial" w:eastAsia="Times New Roman" w:hAnsi="Arial" w:cs="Arial"/>
          <w:b/>
          <w:bCs/>
          <w:kern w:val="0"/>
          <w:sz w:val="22"/>
          <w:szCs w:val="22"/>
          <w:lang w:val="en-US" w:eastAsia="fr-FR"/>
          <w14:ligatures w14:val="none"/>
        </w:rPr>
        <w:t xml:space="preserve"> Navigate to EC2 Service</w:t>
      </w:r>
    </w:p>
    <w:p w14:paraId="0EF5D71E" w14:textId="77777777" w:rsidR="00411666" w:rsidRPr="00411666" w:rsidRDefault="00411666" w:rsidP="007E320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411666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 xml:space="preserve">In the AWS Management Console, search for </w:t>
      </w:r>
      <w:r w:rsidRPr="00411666">
        <w:rPr>
          <w:rFonts w:ascii="Arial" w:eastAsia="Times New Roman" w:hAnsi="Arial" w:cs="Arial"/>
          <w:b/>
          <w:bCs/>
          <w:kern w:val="0"/>
          <w:sz w:val="22"/>
          <w:szCs w:val="22"/>
          <w:lang w:val="en-US" w:eastAsia="fr-FR"/>
          <w14:ligatures w14:val="none"/>
        </w:rPr>
        <w:t>EC2</w:t>
      </w:r>
      <w:r w:rsidRPr="00411666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 xml:space="preserve"> in the search bar and click on it.</w:t>
      </w:r>
    </w:p>
    <w:p w14:paraId="084A5279" w14:textId="77777777" w:rsidR="00411666" w:rsidRPr="00411666" w:rsidRDefault="00411666" w:rsidP="007E320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411666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>This will take you to the EC2 Dashboard.</w:t>
      </w:r>
    </w:p>
    <w:p w14:paraId="189F4DD1" w14:textId="11EEF18F" w:rsidR="00411666" w:rsidRPr="00411666" w:rsidRDefault="00411666" w:rsidP="007E320C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</w:pPr>
      <w:r w:rsidRPr="00411666"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  <w:t xml:space="preserve">Step </w:t>
      </w:r>
      <w:r w:rsidRPr="007E320C"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  <w:t>3 :</w:t>
      </w:r>
      <w:r w:rsidRPr="00411666"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  <w:t xml:space="preserve"> Launch an Instance</w:t>
      </w:r>
    </w:p>
    <w:p w14:paraId="32790C44" w14:textId="77777777" w:rsidR="00411666" w:rsidRPr="00411666" w:rsidRDefault="00411666" w:rsidP="007E320C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411666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 xml:space="preserve">On the EC2 Dashboard, click </w:t>
      </w:r>
      <w:r w:rsidRPr="00411666">
        <w:rPr>
          <w:rFonts w:ascii="Arial" w:eastAsia="Times New Roman" w:hAnsi="Arial" w:cs="Arial"/>
          <w:b/>
          <w:bCs/>
          <w:kern w:val="0"/>
          <w:sz w:val="22"/>
          <w:szCs w:val="22"/>
          <w:lang w:val="en-US" w:eastAsia="fr-FR"/>
          <w14:ligatures w14:val="none"/>
        </w:rPr>
        <w:t>Launch Instance</w:t>
      </w:r>
      <w:r w:rsidRPr="00411666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>.</w:t>
      </w:r>
    </w:p>
    <w:p w14:paraId="68D84F2A" w14:textId="77777777" w:rsidR="00411666" w:rsidRPr="00411666" w:rsidRDefault="00411666" w:rsidP="007E320C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411666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>You’ll be directed to the "Launch an Instance" wizard.</w:t>
      </w:r>
    </w:p>
    <w:p w14:paraId="3E55A120" w14:textId="47E5DA10" w:rsidR="00411666" w:rsidRPr="00411666" w:rsidRDefault="00411666" w:rsidP="007E320C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</w:pPr>
      <w:r w:rsidRPr="00411666"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  <w:t xml:space="preserve">Step </w:t>
      </w:r>
      <w:r w:rsidRPr="007E320C"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  <w:t>4 :</w:t>
      </w:r>
      <w:r w:rsidRPr="00411666"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  <w:t xml:space="preserve"> Configure Instance Details</w:t>
      </w:r>
    </w:p>
    <w:p w14:paraId="7613150D" w14:textId="590DD1FB" w:rsidR="00411666" w:rsidRPr="00411666" w:rsidRDefault="00411666" w:rsidP="007E320C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fr-FR"/>
          <w14:ligatures w14:val="none"/>
        </w:rPr>
      </w:pPr>
      <w:r w:rsidRPr="00411666"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  <w:t xml:space="preserve">Name and </w:t>
      </w:r>
      <w:r w:rsidRPr="007E320C"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  <w:t>Tags</w:t>
      </w:r>
      <w:r w:rsidRPr="007E320C">
        <w:rPr>
          <w:rFonts w:ascii="Arial" w:eastAsia="Times New Roman" w:hAnsi="Arial" w:cs="Arial"/>
          <w:kern w:val="0"/>
          <w:sz w:val="22"/>
          <w:szCs w:val="22"/>
          <w:lang w:eastAsia="fr-FR"/>
          <w14:ligatures w14:val="none"/>
        </w:rPr>
        <w:t xml:space="preserve"> :</w:t>
      </w:r>
    </w:p>
    <w:p w14:paraId="551B780D" w14:textId="77777777" w:rsidR="00411666" w:rsidRPr="00411666" w:rsidRDefault="00411666" w:rsidP="007E320C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411666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>Give your instance a name by entering a value in the "Name" field.</w:t>
      </w:r>
    </w:p>
    <w:p w14:paraId="19D96CF5" w14:textId="77777777" w:rsidR="00411666" w:rsidRPr="00411666" w:rsidRDefault="00411666" w:rsidP="007E320C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411666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>Optionally, add tags to categorize your instance.</w:t>
      </w:r>
    </w:p>
    <w:p w14:paraId="4535AB80" w14:textId="77777777" w:rsidR="00411666" w:rsidRPr="00411666" w:rsidRDefault="00411666" w:rsidP="007E320C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411666">
        <w:rPr>
          <w:rFonts w:ascii="Arial" w:eastAsia="Times New Roman" w:hAnsi="Arial" w:cs="Arial"/>
          <w:b/>
          <w:bCs/>
          <w:kern w:val="0"/>
          <w:sz w:val="22"/>
          <w:szCs w:val="22"/>
          <w:lang w:val="en-US" w:eastAsia="fr-FR"/>
          <w14:ligatures w14:val="none"/>
        </w:rPr>
        <w:t>Select AMI (Amazon Machine Image)</w:t>
      </w:r>
      <w:r w:rsidRPr="00411666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>:</w:t>
      </w:r>
    </w:p>
    <w:p w14:paraId="370125B1" w14:textId="77777777" w:rsidR="00411666" w:rsidRPr="00411666" w:rsidRDefault="00411666" w:rsidP="007E320C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411666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>Choose an operating system (e.g., Amazon Linux, Ubuntu, Windows Server).</w:t>
      </w:r>
    </w:p>
    <w:p w14:paraId="420FC91F" w14:textId="77777777" w:rsidR="00411666" w:rsidRPr="00411666" w:rsidRDefault="00411666" w:rsidP="007E320C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411666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>Free-tier users can select the Amazon Linux 2 AMI (Free Tier Eligible).</w:t>
      </w:r>
    </w:p>
    <w:p w14:paraId="72A39196" w14:textId="499D814F" w:rsidR="00411666" w:rsidRPr="00411666" w:rsidRDefault="00411666" w:rsidP="007E320C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fr-FR"/>
          <w14:ligatures w14:val="none"/>
        </w:rPr>
      </w:pPr>
      <w:r w:rsidRPr="00411666"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  <w:t xml:space="preserve">Choose Instance </w:t>
      </w:r>
      <w:r w:rsidRPr="007E320C"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  <w:t>Type</w:t>
      </w:r>
      <w:r w:rsidRPr="007E320C">
        <w:rPr>
          <w:rFonts w:ascii="Arial" w:eastAsia="Times New Roman" w:hAnsi="Arial" w:cs="Arial"/>
          <w:kern w:val="0"/>
          <w:sz w:val="22"/>
          <w:szCs w:val="22"/>
          <w:lang w:eastAsia="fr-FR"/>
          <w14:ligatures w14:val="none"/>
        </w:rPr>
        <w:t xml:space="preserve"> :</w:t>
      </w:r>
    </w:p>
    <w:p w14:paraId="081513D8" w14:textId="77777777" w:rsidR="00411666" w:rsidRPr="00411666" w:rsidRDefault="00411666" w:rsidP="007E320C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411666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>Select an instance type based on your use case (e.g., t</w:t>
      </w:r>
      <w:proofErr w:type="gramStart"/>
      <w:r w:rsidRPr="00411666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>2.micro</w:t>
      </w:r>
      <w:proofErr w:type="gramEnd"/>
      <w:r w:rsidRPr="00411666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 xml:space="preserve"> for free-tier eligibility).</w:t>
      </w:r>
    </w:p>
    <w:p w14:paraId="2BA6EBC2" w14:textId="77777777" w:rsidR="00411666" w:rsidRPr="00411666" w:rsidRDefault="00411666" w:rsidP="007E320C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fr-FR"/>
          <w14:ligatures w14:val="none"/>
        </w:rPr>
      </w:pPr>
      <w:r w:rsidRPr="00411666">
        <w:rPr>
          <w:rFonts w:ascii="Arial" w:eastAsia="Times New Roman" w:hAnsi="Arial" w:cs="Arial"/>
          <w:kern w:val="0"/>
          <w:sz w:val="22"/>
          <w:szCs w:val="22"/>
          <w:lang w:eastAsia="fr-FR"/>
          <w14:ligatures w14:val="none"/>
        </w:rPr>
        <w:t xml:space="preserve">Click </w:t>
      </w:r>
      <w:r w:rsidRPr="00411666"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  <w:t>Next</w:t>
      </w:r>
      <w:r w:rsidRPr="00411666">
        <w:rPr>
          <w:rFonts w:ascii="Arial" w:eastAsia="Times New Roman" w:hAnsi="Arial" w:cs="Arial"/>
          <w:kern w:val="0"/>
          <w:sz w:val="22"/>
          <w:szCs w:val="22"/>
          <w:lang w:eastAsia="fr-FR"/>
          <w14:ligatures w14:val="none"/>
        </w:rPr>
        <w:t xml:space="preserve"> to proceed.</w:t>
      </w:r>
    </w:p>
    <w:p w14:paraId="07DDE021" w14:textId="5B45483D" w:rsidR="00411666" w:rsidRPr="00411666" w:rsidRDefault="00411666" w:rsidP="007E320C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</w:pPr>
      <w:r w:rsidRPr="00411666"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  <w:t xml:space="preserve">Step </w:t>
      </w:r>
      <w:r w:rsidRPr="007E320C"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  <w:t>5 :</w:t>
      </w:r>
      <w:r w:rsidRPr="00411666"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  <w:t xml:space="preserve"> Configure Key Pair</w:t>
      </w:r>
    </w:p>
    <w:p w14:paraId="65EC04A3" w14:textId="77777777" w:rsidR="00411666" w:rsidRPr="00411666" w:rsidRDefault="00411666" w:rsidP="007E320C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411666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>If you don’t have a key pair:</w:t>
      </w:r>
    </w:p>
    <w:p w14:paraId="2A7AD954" w14:textId="77777777" w:rsidR="00411666" w:rsidRPr="00411666" w:rsidRDefault="00411666" w:rsidP="007E320C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411666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 xml:space="preserve">Click </w:t>
      </w:r>
      <w:r w:rsidRPr="00411666">
        <w:rPr>
          <w:rFonts w:ascii="Arial" w:eastAsia="Times New Roman" w:hAnsi="Arial" w:cs="Arial"/>
          <w:b/>
          <w:bCs/>
          <w:kern w:val="0"/>
          <w:sz w:val="22"/>
          <w:szCs w:val="22"/>
          <w:lang w:val="en-US" w:eastAsia="fr-FR"/>
          <w14:ligatures w14:val="none"/>
        </w:rPr>
        <w:t>Create new key pair</w:t>
      </w:r>
      <w:r w:rsidRPr="00411666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>.</w:t>
      </w:r>
    </w:p>
    <w:p w14:paraId="45F02583" w14:textId="77777777" w:rsidR="00411666" w:rsidRPr="00411666" w:rsidRDefault="00411666" w:rsidP="007E320C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411666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>Enter a name and select the format (PEM for Linux, PPK for Windows).</w:t>
      </w:r>
    </w:p>
    <w:p w14:paraId="28DBDCB2" w14:textId="77777777" w:rsidR="00411666" w:rsidRPr="00411666" w:rsidRDefault="00411666" w:rsidP="007E320C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411666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>Download the key pair and keep it secure (it’s used to connect to the instance).</w:t>
      </w:r>
    </w:p>
    <w:p w14:paraId="15AE64CB" w14:textId="77777777" w:rsidR="00411666" w:rsidRPr="00411666" w:rsidRDefault="00411666" w:rsidP="007E320C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411666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>If you already have a key pair:</w:t>
      </w:r>
    </w:p>
    <w:p w14:paraId="5E5D8833" w14:textId="77777777" w:rsidR="00411666" w:rsidRPr="00411666" w:rsidRDefault="00411666" w:rsidP="007E320C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411666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>Select it from the dropdown.</w:t>
      </w:r>
    </w:p>
    <w:p w14:paraId="720F2036" w14:textId="77777777" w:rsidR="007E320C" w:rsidRPr="00685DB6" w:rsidRDefault="007E320C" w:rsidP="007E320C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</w:p>
    <w:p w14:paraId="1CCFEB04" w14:textId="554FD0EE" w:rsidR="00411666" w:rsidRPr="00411666" w:rsidRDefault="00411666" w:rsidP="007E320C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</w:pPr>
      <w:r w:rsidRPr="00411666"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  <w:lastRenderedPageBreak/>
        <w:t xml:space="preserve">Step </w:t>
      </w:r>
      <w:r w:rsidR="002A0029" w:rsidRPr="007E320C"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  <w:t>6 :</w:t>
      </w:r>
      <w:r w:rsidRPr="00411666"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  <w:t xml:space="preserve"> Configure Network Settings</w:t>
      </w:r>
    </w:p>
    <w:p w14:paraId="6F77BC7C" w14:textId="032F570B" w:rsidR="00411666" w:rsidRPr="00411666" w:rsidRDefault="00411666" w:rsidP="007E320C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fr-FR"/>
          <w14:ligatures w14:val="none"/>
        </w:rPr>
      </w:pPr>
      <w:r w:rsidRPr="00411666"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  <w:t xml:space="preserve">VPC and </w:t>
      </w:r>
      <w:r w:rsidR="002A0029" w:rsidRPr="007E320C"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  <w:t>Subnet</w:t>
      </w:r>
      <w:r w:rsidR="002A0029" w:rsidRPr="007E320C">
        <w:rPr>
          <w:rFonts w:ascii="Arial" w:eastAsia="Times New Roman" w:hAnsi="Arial" w:cs="Arial"/>
          <w:kern w:val="0"/>
          <w:sz w:val="22"/>
          <w:szCs w:val="22"/>
          <w:lang w:eastAsia="fr-FR"/>
          <w14:ligatures w14:val="none"/>
        </w:rPr>
        <w:t xml:space="preserve"> :</w:t>
      </w:r>
    </w:p>
    <w:p w14:paraId="5F86DE8D" w14:textId="77777777" w:rsidR="00411666" w:rsidRPr="00411666" w:rsidRDefault="00411666" w:rsidP="007E320C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411666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>Choose a VPC (default is available) and a subnet.</w:t>
      </w:r>
    </w:p>
    <w:p w14:paraId="5414AAA7" w14:textId="3BB0E8A0" w:rsidR="00411666" w:rsidRPr="00411666" w:rsidRDefault="00411666" w:rsidP="007E320C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fr-FR"/>
          <w14:ligatures w14:val="none"/>
        </w:rPr>
      </w:pPr>
      <w:r w:rsidRPr="00411666"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  <w:t xml:space="preserve">Auto-assign Public </w:t>
      </w:r>
      <w:r w:rsidR="002A0029" w:rsidRPr="007E320C"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  <w:t>IP</w:t>
      </w:r>
      <w:r w:rsidR="002A0029" w:rsidRPr="007E320C">
        <w:rPr>
          <w:rFonts w:ascii="Arial" w:eastAsia="Times New Roman" w:hAnsi="Arial" w:cs="Arial"/>
          <w:kern w:val="0"/>
          <w:sz w:val="22"/>
          <w:szCs w:val="22"/>
          <w:lang w:eastAsia="fr-FR"/>
          <w14:ligatures w14:val="none"/>
        </w:rPr>
        <w:t xml:space="preserve"> :</w:t>
      </w:r>
    </w:p>
    <w:p w14:paraId="37E3A3EE" w14:textId="77777777" w:rsidR="00411666" w:rsidRPr="00411666" w:rsidRDefault="00411666" w:rsidP="007E320C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411666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>Ensure it’s enabled if you want the instance to be accessible over the internet.</w:t>
      </w:r>
    </w:p>
    <w:p w14:paraId="3314C471" w14:textId="067CAB48" w:rsidR="00411666" w:rsidRPr="00411666" w:rsidRDefault="00411666" w:rsidP="007E320C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fr-FR"/>
          <w14:ligatures w14:val="none"/>
        </w:rPr>
      </w:pPr>
      <w:r w:rsidRPr="00411666"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  <w:t xml:space="preserve">Security </w:t>
      </w:r>
      <w:r w:rsidR="002A0029" w:rsidRPr="007E320C"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  <w:t>Groups</w:t>
      </w:r>
      <w:r w:rsidR="002A0029" w:rsidRPr="007E320C">
        <w:rPr>
          <w:rFonts w:ascii="Arial" w:eastAsia="Times New Roman" w:hAnsi="Arial" w:cs="Arial"/>
          <w:kern w:val="0"/>
          <w:sz w:val="22"/>
          <w:szCs w:val="22"/>
          <w:lang w:eastAsia="fr-FR"/>
          <w14:ligatures w14:val="none"/>
        </w:rPr>
        <w:t xml:space="preserve"> :</w:t>
      </w:r>
    </w:p>
    <w:p w14:paraId="3EC0FADE" w14:textId="77777777" w:rsidR="00411666" w:rsidRPr="00411666" w:rsidRDefault="00411666" w:rsidP="007E320C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411666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>Create a new security group or use an existing one.</w:t>
      </w:r>
    </w:p>
    <w:p w14:paraId="0C64EBFF" w14:textId="77777777" w:rsidR="00411666" w:rsidRPr="00411666" w:rsidRDefault="00411666" w:rsidP="007E320C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411666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>Add rules for necessary access, e.g., SSH (port 22) for Linux or RDP (port 3389) for Windows.</w:t>
      </w:r>
    </w:p>
    <w:p w14:paraId="1C63D695" w14:textId="16BC4444" w:rsidR="00411666" w:rsidRPr="00411666" w:rsidRDefault="00411666" w:rsidP="007E320C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</w:pPr>
      <w:r w:rsidRPr="00411666"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  <w:t xml:space="preserve">Step </w:t>
      </w:r>
      <w:r w:rsidR="002A0029" w:rsidRPr="007E320C"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  <w:t>7 :</w:t>
      </w:r>
      <w:r w:rsidRPr="00411666"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  <w:t xml:space="preserve"> Add Storage</w:t>
      </w:r>
    </w:p>
    <w:p w14:paraId="3D2BC9E0" w14:textId="77777777" w:rsidR="00411666" w:rsidRPr="00411666" w:rsidRDefault="00411666" w:rsidP="007E320C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fr-FR"/>
          <w14:ligatures w14:val="none"/>
        </w:rPr>
      </w:pPr>
      <w:r w:rsidRPr="00411666">
        <w:rPr>
          <w:rFonts w:ascii="Arial" w:eastAsia="Times New Roman" w:hAnsi="Arial" w:cs="Arial"/>
          <w:kern w:val="0"/>
          <w:sz w:val="22"/>
          <w:szCs w:val="22"/>
          <w:lang w:eastAsia="fr-FR"/>
          <w14:ligatures w14:val="none"/>
        </w:rPr>
        <w:t>Configure the instance’s storage.</w:t>
      </w:r>
    </w:p>
    <w:p w14:paraId="53EC759C" w14:textId="77777777" w:rsidR="00411666" w:rsidRPr="00411666" w:rsidRDefault="00411666" w:rsidP="007E320C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411666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>Default storage is often sufficient for basic use.</w:t>
      </w:r>
    </w:p>
    <w:p w14:paraId="3168B658" w14:textId="77777777" w:rsidR="00411666" w:rsidRPr="00411666" w:rsidRDefault="00411666" w:rsidP="007E320C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411666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>Add additional volumes if needed.</w:t>
      </w:r>
    </w:p>
    <w:p w14:paraId="19280B30" w14:textId="77777777" w:rsidR="00411666" w:rsidRPr="00411666" w:rsidRDefault="00411666" w:rsidP="007E320C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411666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>Ensure you stay within free-tier limits if applicable.</w:t>
      </w:r>
    </w:p>
    <w:p w14:paraId="6D1E9F2A" w14:textId="00B3C712" w:rsidR="00411666" w:rsidRPr="00411666" w:rsidRDefault="00411666" w:rsidP="007E320C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</w:pPr>
      <w:r w:rsidRPr="00411666"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  <w:t xml:space="preserve">Step </w:t>
      </w:r>
      <w:r w:rsidR="002A0029" w:rsidRPr="007E320C"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  <w:t>8 :</w:t>
      </w:r>
      <w:r w:rsidRPr="00411666"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  <w:t xml:space="preserve"> Review and Launch</w:t>
      </w:r>
    </w:p>
    <w:p w14:paraId="4ACD0D30" w14:textId="77777777" w:rsidR="00411666" w:rsidRPr="00411666" w:rsidRDefault="00411666" w:rsidP="007E320C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411666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>Review all the details you configured.</w:t>
      </w:r>
    </w:p>
    <w:p w14:paraId="377FB8E3" w14:textId="77777777" w:rsidR="00411666" w:rsidRPr="00411666" w:rsidRDefault="00411666" w:rsidP="007E320C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fr-FR"/>
          <w14:ligatures w14:val="none"/>
        </w:rPr>
      </w:pPr>
      <w:r w:rsidRPr="00411666">
        <w:rPr>
          <w:rFonts w:ascii="Arial" w:eastAsia="Times New Roman" w:hAnsi="Arial" w:cs="Arial"/>
          <w:kern w:val="0"/>
          <w:sz w:val="22"/>
          <w:szCs w:val="22"/>
          <w:lang w:eastAsia="fr-FR"/>
          <w14:ligatures w14:val="none"/>
        </w:rPr>
        <w:t xml:space="preserve">Click </w:t>
      </w:r>
      <w:r w:rsidRPr="00411666"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  <w:t>Launch Instance</w:t>
      </w:r>
      <w:r w:rsidRPr="00411666">
        <w:rPr>
          <w:rFonts w:ascii="Arial" w:eastAsia="Times New Roman" w:hAnsi="Arial" w:cs="Arial"/>
          <w:kern w:val="0"/>
          <w:sz w:val="22"/>
          <w:szCs w:val="22"/>
          <w:lang w:eastAsia="fr-FR"/>
          <w14:ligatures w14:val="none"/>
        </w:rPr>
        <w:t>.</w:t>
      </w:r>
    </w:p>
    <w:p w14:paraId="1738343E" w14:textId="0CF065AB" w:rsidR="00411666" w:rsidRPr="00411666" w:rsidRDefault="00411666" w:rsidP="007E320C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</w:pPr>
      <w:r w:rsidRPr="00411666"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  <w:t xml:space="preserve">Step </w:t>
      </w:r>
      <w:r w:rsidR="002A0029" w:rsidRPr="007E320C"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  <w:t>9 :</w:t>
      </w:r>
      <w:r w:rsidRPr="00411666"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  <w:t xml:space="preserve"> Monitor Instance Launch</w:t>
      </w:r>
    </w:p>
    <w:p w14:paraId="6238EA2A" w14:textId="77777777" w:rsidR="00411666" w:rsidRPr="00411666" w:rsidRDefault="00411666" w:rsidP="007E320C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411666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>After clicking "Launch Instance," you'll be redirected to a page showing the instance ID and status.</w:t>
      </w:r>
    </w:p>
    <w:p w14:paraId="0DE714F5" w14:textId="77777777" w:rsidR="00D73EBB" w:rsidRDefault="00411666" w:rsidP="001D422A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411666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 xml:space="preserve">Wait for the instance state to change to </w:t>
      </w:r>
      <w:r w:rsidRPr="00411666">
        <w:rPr>
          <w:rFonts w:ascii="Arial" w:eastAsia="Times New Roman" w:hAnsi="Arial" w:cs="Arial"/>
          <w:b/>
          <w:bCs/>
          <w:kern w:val="0"/>
          <w:sz w:val="22"/>
          <w:szCs w:val="22"/>
          <w:lang w:val="en-US" w:eastAsia="fr-FR"/>
          <w14:ligatures w14:val="none"/>
        </w:rPr>
        <w:t>Running</w:t>
      </w:r>
      <w:r w:rsidRPr="00411666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>.</w:t>
      </w:r>
    </w:p>
    <w:p w14:paraId="20678440" w14:textId="77777777" w:rsidR="00E475DF" w:rsidRDefault="00E475DF" w:rsidP="00E475D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</w:p>
    <w:p w14:paraId="6E35D2BB" w14:textId="58AB99CF" w:rsidR="001D422A" w:rsidRDefault="00C12F0D" w:rsidP="00C12F0D">
      <w:pPr>
        <w:spacing w:before="100" w:beforeAutospacing="1" w:after="100" w:afterAutospacing="1" w:line="360" w:lineRule="auto"/>
        <w:ind w:left="360"/>
        <w:jc w:val="both"/>
        <w:rPr>
          <w:rFonts w:ascii="Arial" w:eastAsia="Times New Roman" w:hAnsi="Arial" w:cs="Arial"/>
          <w:noProof/>
          <w:kern w:val="0"/>
          <w:sz w:val="22"/>
          <w:szCs w:val="22"/>
          <w:lang w:val="en-US" w:eastAsia="fr-FR"/>
        </w:rPr>
      </w:pPr>
      <w:r>
        <w:rPr>
          <w:rFonts w:ascii="Arial" w:eastAsia="Times New Roman" w:hAnsi="Arial" w:cs="Arial"/>
          <w:noProof/>
          <w:kern w:val="0"/>
          <w:sz w:val="22"/>
          <w:szCs w:val="22"/>
          <w:lang w:val="en-US" w:eastAsia="fr-FR"/>
        </w:rPr>
        <w:drawing>
          <wp:inline distT="0" distB="0" distL="0" distR="0" wp14:anchorId="4A387EAE" wp14:editId="00E5BDED">
            <wp:extent cx="5760720" cy="1496695"/>
            <wp:effectExtent l="0" t="0" r="0" b="8255"/>
            <wp:docPr id="419289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89042" name="Picture 41928904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F6B1" w14:textId="77777777" w:rsidR="00E475DF" w:rsidRDefault="00E475DF" w:rsidP="00E475DF">
      <w:pPr>
        <w:spacing w:line="360" w:lineRule="auto"/>
        <w:rPr>
          <w:rFonts w:ascii="Arial" w:eastAsia="Times New Roman" w:hAnsi="Arial" w:cs="Arial"/>
          <w:noProof/>
          <w:kern w:val="0"/>
          <w:sz w:val="22"/>
          <w:szCs w:val="22"/>
          <w:lang w:val="en-US" w:eastAsia="fr-FR"/>
        </w:rPr>
      </w:pPr>
    </w:p>
    <w:p w14:paraId="49C3B7B1" w14:textId="1B3453A1" w:rsidR="0087714E" w:rsidRPr="005331F0" w:rsidRDefault="00A6202E" w:rsidP="00E475DF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en-US"/>
        </w:rPr>
      </w:pPr>
      <w:r w:rsidRPr="005331F0">
        <w:rPr>
          <w:rFonts w:ascii="Arial" w:hAnsi="Arial" w:cs="Arial"/>
          <w:b/>
          <w:bCs/>
          <w:sz w:val="22"/>
          <w:szCs w:val="22"/>
          <w:lang w:val="en-US"/>
        </w:rPr>
        <w:lastRenderedPageBreak/>
        <w:t xml:space="preserve">How To Attach Security Group </w:t>
      </w:r>
      <w:r w:rsidR="00BE2C70" w:rsidRPr="005331F0">
        <w:rPr>
          <w:rFonts w:ascii="Arial" w:hAnsi="Arial" w:cs="Arial"/>
          <w:b/>
          <w:bCs/>
          <w:sz w:val="22"/>
          <w:szCs w:val="22"/>
          <w:lang w:val="en-US"/>
        </w:rPr>
        <w:t>to My Instance.</w:t>
      </w:r>
    </w:p>
    <w:p w14:paraId="09F0FFAB" w14:textId="5CD1A67A" w:rsidR="00BE2C70" w:rsidRPr="005331F0" w:rsidRDefault="00BE2C70" w:rsidP="00B16DD2">
      <w:pPr>
        <w:pStyle w:val="Heading3"/>
        <w:spacing w:line="360" w:lineRule="auto"/>
        <w:jc w:val="both"/>
        <w:rPr>
          <w:rFonts w:ascii="Arial" w:eastAsia="Times New Roman" w:hAnsi="Arial" w:cs="Arial"/>
          <w:b/>
          <w:bCs/>
          <w:color w:val="auto"/>
          <w:kern w:val="0"/>
          <w:sz w:val="22"/>
          <w:szCs w:val="22"/>
          <w:lang w:val="en-US" w:eastAsia="fr-FR"/>
          <w14:ligatures w14:val="none"/>
        </w:rPr>
      </w:pPr>
      <w:r w:rsidRPr="005331F0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Pr="005331F0">
        <w:rPr>
          <w:rFonts w:ascii="Arial" w:eastAsia="Times New Roman" w:hAnsi="Arial" w:cs="Arial"/>
          <w:b/>
          <w:bCs/>
          <w:color w:val="auto"/>
          <w:kern w:val="0"/>
          <w:sz w:val="22"/>
          <w:szCs w:val="22"/>
          <w:lang w:val="en-US" w:eastAsia="fr-FR"/>
          <w14:ligatures w14:val="none"/>
        </w:rPr>
        <w:t xml:space="preserve">Step 1: Identify </w:t>
      </w:r>
      <w:r w:rsidR="00D517B3" w:rsidRPr="005331F0">
        <w:rPr>
          <w:rFonts w:ascii="Arial" w:eastAsia="Times New Roman" w:hAnsi="Arial" w:cs="Arial"/>
          <w:b/>
          <w:bCs/>
          <w:color w:val="auto"/>
          <w:kern w:val="0"/>
          <w:sz w:val="22"/>
          <w:szCs w:val="22"/>
          <w:lang w:val="en-US" w:eastAsia="fr-FR"/>
          <w14:ligatures w14:val="none"/>
        </w:rPr>
        <w:t>y</w:t>
      </w:r>
      <w:r w:rsidRPr="005331F0">
        <w:rPr>
          <w:rFonts w:ascii="Arial" w:eastAsia="Times New Roman" w:hAnsi="Arial" w:cs="Arial"/>
          <w:b/>
          <w:bCs/>
          <w:color w:val="auto"/>
          <w:kern w:val="0"/>
          <w:sz w:val="22"/>
          <w:szCs w:val="22"/>
          <w:lang w:val="en-US" w:eastAsia="fr-FR"/>
          <w14:ligatures w14:val="none"/>
        </w:rPr>
        <w:t>our Public IP</w:t>
      </w:r>
    </w:p>
    <w:p w14:paraId="7D8CFDB6" w14:textId="77777777" w:rsidR="00BE2C70" w:rsidRPr="00BE2C70" w:rsidRDefault="00BE2C70" w:rsidP="00B16DD2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BE2C70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 xml:space="preserve">Visit a site like </w:t>
      </w:r>
      <w:hyperlink r:id="rId7" w:tgtFrame="_new" w:history="1">
        <w:proofErr w:type="spellStart"/>
        <w:r w:rsidRPr="00BE2C70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val="en-US" w:eastAsia="fr-FR"/>
            <w14:ligatures w14:val="none"/>
          </w:rPr>
          <w:t>WhatIsMyIP</w:t>
        </w:r>
        <w:proofErr w:type="spellEnd"/>
      </w:hyperlink>
      <w:r w:rsidRPr="00BE2C70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 xml:space="preserve"> or search "What is my IP" in a browser.</w:t>
      </w:r>
    </w:p>
    <w:p w14:paraId="24EE30F8" w14:textId="77777777" w:rsidR="00BE2C70" w:rsidRPr="00BE2C70" w:rsidRDefault="00BE2C70" w:rsidP="00B16DD2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BE2C70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>Note down your public IP address (e.g., 203.0.113.25).</w:t>
      </w:r>
    </w:p>
    <w:p w14:paraId="100537BA" w14:textId="77777777" w:rsidR="00BE2C70" w:rsidRPr="00BE2C70" w:rsidRDefault="00BE2C70" w:rsidP="00B16DD2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2"/>
          <w:szCs w:val="22"/>
          <w:lang w:val="en-US" w:eastAsia="fr-FR"/>
          <w14:ligatures w14:val="none"/>
        </w:rPr>
      </w:pPr>
      <w:r w:rsidRPr="00BE2C70">
        <w:rPr>
          <w:rFonts w:ascii="Arial" w:eastAsia="Times New Roman" w:hAnsi="Arial" w:cs="Arial"/>
          <w:b/>
          <w:bCs/>
          <w:kern w:val="0"/>
          <w:sz w:val="22"/>
          <w:szCs w:val="22"/>
          <w:lang w:val="en-US" w:eastAsia="fr-FR"/>
          <w14:ligatures w14:val="none"/>
        </w:rPr>
        <w:t>Step 2: Log in to AWS Management Console</w:t>
      </w:r>
    </w:p>
    <w:p w14:paraId="3337868E" w14:textId="77777777" w:rsidR="00BE2C70" w:rsidRPr="00BE2C70" w:rsidRDefault="00BE2C70" w:rsidP="00B16DD2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BE2C70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 xml:space="preserve">Go to the </w:t>
      </w:r>
      <w:hyperlink r:id="rId8" w:tgtFrame="_new" w:history="1">
        <w:r w:rsidRPr="00BE2C70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val="en-US" w:eastAsia="fr-FR"/>
            <w14:ligatures w14:val="none"/>
          </w:rPr>
          <w:t>AWS Management Console</w:t>
        </w:r>
      </w:hyperlink>
      <w:r w:rsidRPr="00BE2C70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>.</w:t>
      </w:r>
    </w:p>
    <w:p w14:paraId="7431C0F6" w14:textId="77777777" w:rsidR="00BE2C70" w:rsidRPr="00BE2C70" w:rsidRDefault="00BE2C70" w:rsidP="00B16DD2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BE2C70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 xml:space="preserve">Navigate to the </w:t>
      </w:r>
      <w:r w:rsidRPr="00BE2C70">
        <w:rPr>
          <w:rFonts w:ascii="Arial" w:eastAsia="Times New Roman" w:hAnsi="Arial" w:cs="Arial"/>
          <w:b/>
          <w:bCs/>
          <w:kern w:val="0"/>
          <w:sz w:val="22"/>
          <w:szCs w:val="22"/>
          <w:lang w:val="en-US" w:eastAsia="fr-FR"/>
          <w14:ligatures w14:val="none"/>
        </w:rPr>
        <w:t>EC2 Dashboard</w:t>
      </w:r>
      <w:r w:rsidRPr="00BE2C70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 xml:space="preserve"> by searching for "EC2" in the search bar.</w:t>
      </w:r>
    </w:p>
    <w:p w14:paraId="17510DA3" w14:textId="3B695C55" w:rsidR="00BE2C70" w:rsidRPr="00BE2C70" w:rsidRDefault="00BE2C70" w:rsidP="00B16DD2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2"/>
          <w:szCs w:val="22"/>
          <w:lang w:val="en-US" w:eastAsia="fr-FR"/>
          <w14:ligatures w14:val="none"/>
        </w:rPr>
      </w:pPr>
      <w:r w:rsidRPr="00BE2C70">
        <w:rPr>
          <w:rFonts w:ascii="Arial" w:eastAsia="Times New Roman" w:hAnsi="Arial" w:cs="Arial"/>
          <w:b/>
          <w:bCs/>
          <w:kern w:val="0"/>
          <w:sz w:val="22"/>
          <w:szCs w:val="22"/>
          <w:lang w:val="en-US" w:eastAsia="fr-FR"/>
          <w14:ligatures w14:val="none"/>
        </w:rPr>
        <w:t xml:space="preserve">Step </w:t>
      </w:r>
      <w:r w:rsidR="00F437B6" w:rsidRPr="005331F0">
        <w:rPr>
          <w:rFonts w:ascii="Arial" w:eastAsia="Times New Roman" w:hAnsi="Arial" w:cs="Arial"/>
          <w:b/>
          <w:bCs/>
          <w:kern w:val="0"/>
          <w:sz w:val="22"/>
          <w:szCs w:val="22"/>
          <w:lang w:val="en-US" w:eastAsia="fr-FR"/>
          <w14:ligatures w14:val="none"/>
        </w:rPr>
        <w:t>3:</w:t>
      </w:r>
      <w:r w:rsidRPr="00BE2C70">
        <w:rPr>
          <w:rFonts w:ascii="Arial" w:eastAsia="Times New Roman" w:hAnsi="Arial" w:cs="Arial"/>
          <w:b/>
          <w:bCs/>
          <w:kern w:val="0"/>
          <w:sz w:val="22"/>
          <w:szCs w:val="22"/>
          <w:lang w:val="en-US" w:eastAsia="fr-FR"/>
          <w14:ligatures w14:val="none"/>
        </w:rPr>
        <w:t xml:space="preserve"> Locate the Security Group</w:t>
      </w:r>
    </w:p>
    <w:p w14:paraId="1B84D978" w14:textId="77777777" w:rsidR="00BE2C70" w:rsidRPr="00BE2C70" w:rsidRDefault="00BE2C70" w:rsidP="00B16DD2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BE2C70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 xml:space="preserve">On the EC2 Dashboard, find the </w:t>
      </w:r>
      <w:r w:rsidRPr="00BE2C70">
        <w:rPr>
          <w:rFonts w:ascii="Arial" w:eastAsia="Times New Roman" w:hAnsi="Arial" w:cs="Arial"/>
          <w:b/>
          <w:bCs/>
          <w:kern w:val="0"/>
          <w:sz w:val="22"/>
          <w:szCs w:val="22"/>
          <w:lang w:val="en-US" w:eastAsia="fr-FR"/>
          <w14:ligatures w14:val="none"/>
        </w:rPr>
        <w:t>Security Groups</w:t>
      </w:r>
      <w:r w:rsidRPr="00BE2C70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 xml:space="preserve"> option under the </w:t>
      </w:r>
      <w:r w:rsidRPr="00BE2C70">
        <w:rPr>
          <w:rFonts w:ascii="Arial" w:eastAsia="Times New Roman" w:hAnsi="Arial" w:cs="Arial"/>
          <w:b/>
          <w:bCs/>
          <w:kern w:val="0"/>
          <w:sz w:val="22"/>
          <w:szCs w:val="22"/>
          <w:lang w:val="en-US" w:eastAsia="fr-FR"/>
          <w14:ligatures w14:val="none"/>
        </w:rPr>
        <w:t>Network &amp; Security</w:t>
      </w:r>
      <w:r w:rsidRPr="00BE2C70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 xml:space="preserve"> section in the left-hand menu.</w:t>
      </w:r>
    </w:p>
    <w:p w14:paraId="52978D5C" w14:textId="77777777" w:rsidR="00BE2C70" w:rsidRPr="00BE2C70" w:rsidRDefault="00BE2C70" w:rsidP="00B16DD2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fr-FR"/>
          <w14:ligatures w14:val="none"/>
        </w:rPr>
      </w:pPr>
      <w:r w:rsidRPr="00BE2C70">
        <w:rPr>
          <w:rFonts w:ascii="Arial" w:eastAsia="Times New Roman" w:hAnsi="Arial" w:cs="Arial"/>
          <w:kern w:val="0"/>
          <w:sz w:val="22"/>
          <w:szCs w:val="22"/>
          <w:lang w:eastAsia="fr-FR"/>
          <w14:ligatures w14:val="none"/>
        </w:rPr>
        <w:t xml:space="preserve">Click on </w:t>
      </w:r>
      <w:r w:rsidRPr="00BE2C70"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  <w:t>Security Groups</w:t>
      </w:r>
      <w:r w:rsidRPr="00BE2C70">
        <w:rPr>
          <w:rFonts w:ascii="Arial" w:eastAsia="Times New Roman" w:hAnsi="Arial" w:cs="Arial"/>
          <w:kern w:val="0"/>
          <w:sz w:val="22"/>
          <w:szCs w:val="22"/>
          <w:lang w:eastAsia="fr-FR"/>
          <w14:ligatures w14:val="none"/>
        </w:rPr>
        <w:t>.</w:t>
      </w:r>
    </w:p>
    <w:p w14:paraId="58D5D373" w14:textId="77777777" w:rsidR="00BE2C70" w:rsidRPr="00BE2C70" w:rsidRDefault="00BE2C70" w:rsidP="00B16DD2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2"/>
          <w:szCs w:val="22"/>
          <w:lang w:val="en-US" w:eastAsia="fr-FR"/>
          <w14:ligatures w14:val="none"/>
        </w:rPr>
      </w:pPr>
      <w:r w:rsidRPr="00BE2C70">
        <w:rPr>
          <w:rFonts w:ascii="Arial" w:eastAsia="Times New Roman" w:hAnsi="Arial" w:cs="Arial"/>
          <w:b/>
          <w:bCs/>
          <w:kern w:val="0"/>
          <w:sz w:val="22"/>
          <w:szCs w:val="22"/>
          <w:lang w:val="en-US" w:eastAsia="fr-FR"/>
          <w14:ligatures w14:val="none"/>
        </w:rPr>
        <w:t>Step 4: Create or Edit a Security Group</w:t>
      </w:r>
    </w:p>
    <w:p w14:paraId="1E1DB919" w14:textId="77777777" w:rsidR="00BE2C70" w:rsidRPr="00BE2C70" w:rsidRDefault="00BE2C70" w:rsidP="00B16DD2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BE2C70">
        <w:rPr>
          <w:rFonts w:ascii="Arial" w:eastAsia="Times New Roman" w:hAnsi="Arial" w:cs="Arial"/>
          <w:b/>
          <w:bCs/>
          <w:kern w:val="0"/>
          <w:sz w:val="22"/>
          <w:szCs w:val="22"/>
          <w:lang w:val="en-US" w:eastAsia="fr-FR"/>
          <w14:ligatures w14:val="none"/>
        </w:rPr>
        <w:t>To Create a New Security Group</w:t>
      </w:r>
      <w:r w:rsidRPr="00BE2C70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>:</w:t>
      </w:r>
    </w:p>
    <w:p w14:paraId="7552B125" w14:textId="77777777" w:rsidR="00BE2C70" w:rsidRPr="00BE2C70" w:rsidRDefault="00BE2C70" w:rsidP="00B16DD2">
      <w:pPr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fr-FR"/>
          <w14:ligatures w14:val="none"/>
        </w:rPr>
      </w:pPr>
      <w:r w:rsidRPr="00BE2C70">
        <w:rPr>
          <w:rFonts w:ascii="Arial" w:eastAsia="Times New Roman" w:hAnsi="Arial" w:cs="Arial"/>
          <w:kern w:val="0"/>
          <w:sz w:val="22"/>
          <w:szCs w:val="22"/>
          <w:lang w:eastAsia="fr-FR"/>
          <w14:ligatures w14:val="none"/>
        </w:rPr>
        <w:t xml:space="preserve">Click </w:t>
      </w:r>
      <w:r w:rsidRPr="00BE2C70"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  <w:t>Create Security Group</w:t>
      </w:r>
      <w:r w:rsidRPr="00BE2C70">
        <w:rPr>
          <w:rFonts w:ascii="Arial" w:eastAsia="Times New Roman" w:hAnsi="Arial" w:cs="Arial"/>
          <w:kern w:val="0"/>
          <w:sz w:val="22"/>
          <w:szCs w:val="22"/>
          <w:lang w:eastAsia="fr-FR"/>
          <w14:ligatures w14:val="none"/>
        </w:rPr>
        <w:t>.</w:t>
      </w:r>
    </w:p>
    <w:p w14:paraId="0062DA12" w14:textId="77777777" w:rsidR="00BE2C70" w:rsidRPr="00BE2C70" w:rsidRDefault="00BE2C70" w:rsidP="00B16DD2">
      <w:pPr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BE2C70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>Provide a name and description for the security group.</w:t>
      </w:r>
    </w:p>
    <w:p w14:paraId="6B54A14E" w14:textId="77777777" w:rsidR="00BE2C70" w:rsidRPr="00BE2C70" w:rsidRDefault="00BE2C70" w:rsidP="00B16DD2">
      <w:pPr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BE2C70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>Ensure it is associated with the correct VPC.</w:t>
      </w:r>
    </w:p>
    <w:p w14:paraId="28BD1317" w14:textId="77777777" w:rsidR="00BE2C70" w:rsidRPr="00BE2C70" w:rsidRDefault="00BE2C70" w:rsidP="00B16DD2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BE2C70">
        <w:rPr>
          <w:rFonts w:ascii="Arial" w:eastAsia="Times New Roman" w:hAnsi="Arial" w:cs="Arial"/>
          <w:b/>
          <w:bCs/>
          <w:kern w:val="0"/>
          <w:sz w:val="22"/>
          <w:szCs w:val="22"/>
          <w:lang w:val="en-US" w:eastAsia="fr-FR"/>
          <w14:ligatures w14:val="none"/>
        </w:rPr>
        <w:t>To Edit an Existing Security Group</w:t>
      </w:r>
      <w:r w:rsidRPr="00BE2C70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>:</w:t>
      </w:r>
    </w:p>
    <w:p w14:paraId="7D69DC31" w14:textId="34D0B84A" w:rsidR="00F437B6" w:rsidRPr="003D681D" w:rsidRDefault="00BE2C70" w:rsidP="003D681D">
      <w:pPr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BE2C70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 xml:space="preserve">Select the security group you want to modify and click on </w:t>
      </w:r>
      <w:r w:rsidRPr="00BE2C70">
        <w:rPr>
          <w:rFonts w:ascii="Arial" w:eastAsia="Times New Roman" w:hAnsi="Arial" w:cs="Arial"/>
          <w:b/>
          <w:bCs/>
          <w:kern w:val="0"/>
          <w:sz w:val="22"/>
          <w:szCs w:val="22"/>
          <w:lang w:val="en-US" w:eastAsia="fr-FR"/>
          <w14:ligatures w14:val="none"/>
        </w:rPr>
        <w:t>Edit Inbound Rules</w:t>
      </w:r>
      <w:r w:rsidRPr="00BE2C70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>.</w:t>
      </w:r>
    </w:p>
    <w:p w14:paraId="16C5C2BB" w14:textId="3BDF37BB" w:rsidR="00BE2C70" w:rsidRPr="00BE2C70" w:rsidRDefault="00BE2C70" w:rsidP="00B16DD2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</w:pPr>
      <w:r w:rsidRPr="00BE2C70"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  <w:t xml:space="preserve">Step </w:t>
      </w:r>
      <w:r w:rsidR="00E56688" w:rsidRPr="005331F0"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  <w:t>5 :</w:t>
      </w:r>
      <w:r w:rsidRPr="00BE2C70"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  <w:t xml:space="preserve"> Configure Inbound Rules</w:t>
      </w:r>
    </w:p>
    <w:p w14:paraId="3BCC300A" w14:textId="77777777" w:rsidR="00BE2C70" w:rsidRPr="00BE2C70" w:rsidRDefault="00BE2C70" w:rsidP="00B16DD2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BE2C70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>Add a new rule with the following details:</w:t>
      </w:r>
    </w:p>
    <w:p w14:paraId="235BBAA3" w14:textId="50910D09" w:rsidR="00BE2C70" w:rsidRPr="00BE2C70" w:rsidRDefault="00E56688" w:rsidP="00B16DD2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fr-FR"/>
          <w14:ligatures w14:val="none"/>
        </w:rPr>
      </w:pPr>
      <w:r w:rsidRPr="005331F0"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  <w:t>Type</w:t>
      </w:r>
      <w:r w:rsidRPr="005331F0">
        <w:rPr>
          <w:rFonts w:ascii="Arial" w:eastAsia="Times New Roman" w:hAnsi="Arial" w:cs="Arial"/>
          <w:kern w:val="0"/>
          <w:sz w:val="22"/>
          <w:szCs w:val="22"/>
          <w:lang w:eastAsia="fr-FR"/>
          <w14:ligatures w14:val="none"/>
        </w:rPr>
        <w:t xml:space="preserve"> :</w:t>
      </w:r>
      <w:r w:rsidR="00BE2C70" w:rsidRPr="00BE2C70">
        <w:rPr>
          <w:rFonts w:ascii="Arial" w:eastAsia="Times New Roman" w:hAnsi="Arial" w:cs="Arial"/>
          <w:kern w:val="0"/>
          <w:sz w:val="22"/>
          <w:szCs w:val="22"/>
          <w:lang w:eastAsia="fr-FR"/>
          <w14:ligatures w14:val="none"/>
        </w:rPr>
        <w:t xml:space="preserve"> SSH</w:t>
      </w:r>
    </w:p>
    <w:p w14:paraId="1113D23D" w14:textId="77777777" w:rsidR="00BE2C70" w:rsidRPr="00BE2C70" w:rsidRDefault="00BE2C70" w:rsidP="00B16DD2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BE2C70">
        <w:rPr>
          <w:rFonts w:ascii="Arial" w:eastAsia="Times New Roman" w:hAnsi="Arial" w:cs="Arial"/>
          <w:b/>
          <w:bCs/>
          <w:kern w:val="0"/>
          <w:sz w:val="22"/>
          <w:szCs w:val="22"/>
          <w:lang w:val="en-US" w:eastAsia="fr-FR"/>
          <w14:ligatures w14:val="none"/>
        </w:rPr>
        <w:t>Protocol</w:t>
      </w:r>
      <w:r w:rsidRPr="00BE2C70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>: TCP (auto-filled for SSH)</w:t>
      </w:r>
    </w:p>
    <w:p w14:paraId="40752B87" w14:textId="16A87DE7" w:rsidR="00BE2C70" w:rsidRPr="00BE2C70" w:rsidRDefault="00BE2C70" w:rsidP="00B16DD2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fr-FR"/>
          <w14:ligatures w14:val="none"/>
        </w:rPr>
      </w:pPr>
      <w:r w:rsidRPr="00BE2C70"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  <w:t xml:space="preserve">Port </w:t>
      </w:r>
      <w:r w:rsidR="00E56688" w:rsidRPr="005331F0"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  <w:t>Range</w:t>
      </w:r>
      <w:r w:rsidR="00E56688" w:rsidRPr="005331F0">
        <w:rPr>
          <w:rFonts w:ascii="Arial" w:eastAsia="Times New Roman" w:hAnsi="Arial" w:cs="Arial"/>
          <w:kern w:val="0"/>
          <w:sz w:val="22"/>
          <w:szCs w:val="22"/>
          <w:lang w:eastAsia="fr-FR"/>
          <w14:ligatures w14:val="none"/>
        </w:rPr>
        <w:t xml:space="preserve"> :</w:t>
      </w:r>
      <w:r w:rsidRPr="00BE2C70">
        <w:rPr>
          <w:rFonts w:ascii="Arial" w:eastAsia="Times New Roman" w:hAnsi="Arial" w:cs="Arial"/>
          <w:kern w:val="0"/>
          <w:sz w:val="22"/>
          <w:szCs w:val="22"/>
          <w:lang w:eastAsia="fr-FR"/>
          <w14:ligatures w14:val="none"/>
        </w:rPr>
        <w:t xml:space="preserve"> 22</w:t>
      </w:r>
    </w:p>
    <w:p w14:paraId="5345ACC0" w14:textId="77777777" w:rsidR="00C11F09" w:rsidRPr="005331F0" w:rsidRDefault="00E56688" w:rsidP="00B16DD2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fr-FR"/>
          <w14:ligatures w14:val="none"/>
        </w:rPr>
      </w:pPr>
      <w:r w:rsidRPr="005331F0"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  <w:t>Source</w:t>
      </w:r>
      <w:r w:rsidRPr="005331F0">
        <w:rPr>
          <w:rFonts w:ascii="Arial" w:eastAsia="Times New Roman" w:hAnsi="Arial" w:cs="Arial"/>
          <w:kern w:val="0"/>
          <w:sz w:val="22"/>
          <w:szCs w:val="22"/>
          <w:lang w:eastAsia="fr-FR"/>
          <w14:ligatures w14:val="none"/>
        </w:rPr>
        <w:t xml:space="preserve"> :</w:t>
      </w:r>
      <w:r w:rsidR="00BE2C70" w:rsidRPr="00BE2C70">
        <w:rPr>
          <w:rFonts w:ascii="Arial" w:eastAsia="Times New Roman" w:hAnsi="Arial" w:cs="Arial"/>
          <w:kern w:val="0"/>
          <w:sz w:val="22"/>
          <w:szCs w:val="22"/>
          <w:lang w:eastAsia="fr-FR"/>
          <w14:ligatures w14:val="none"/>
        </w:rPr>
        <w:t xml:space="preserve"> Select </w:t>
      </w:r>
      <w:r w:rsidR="00BE2C70" w:rsidRPr="00BE2C70"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  <w:t>My IP</w:t>
      </w:r>
      <w:r w:rsidR="00BE2C70" w:rsidRPr="00BE2C70">
        <w:rPr>
          <w:rFonts w:ascii="Arial" w:eastAsia="Times New Roman" w:hAnsi="Arial" w:cs="Arial"/>
          <w:kern w:val="0"/>
          <w:sz w:val="22"/>
          <w:szCs w:val="22"/>
          <w:lang w:eastAsia="fr-FR"/>
          <w14:ligatures w14:val="none"/>
        </w:rPr>
        <w:t>.</w:t>
      </w:r>
      <w:r w:rsidR="00431CD6" w:rsidRPr="005331F0">
        <w:rPr>
          <w:rFonts w:ascii="Arial" w:eastAsia="Times New Roman" w:hAnsi="Arial" w:cs="Arial"/>
          <w:kern w:val="0"/>
          <w:sz w:val="22"/>
          <w:szCs w:val="22"/>
          <w:lang w:eastAsia="fr-FR"/>
          <w14:ligatures w14:val="none"/>
        </w:rPr>
        <w:t xml:space="preserve"> </w:t>
      </w:r>
    </w:p>
    <w:p w14:paraId="68AB1134" w14:textId="473B9165" w:rsidR="00BE2C70" w:rsidRDefault="00431CD6" w:rsidP="00B16DD2">
      <w:pPr>
        <w:spacing w:before="100" w:beforeAutospacing="1" w:after="100" w:afterAutospacing="1" w:line="360" w:lineRule="auto"/>
        <w:ind w:left="1440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431CD6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>AWS will automatically detect your current public IP and append /32 to allow access only from your machine (e.g., 203.0.113.25/32).</w:t>
      </w:r>
    </w:p>
    <w:p w14:paraId="7C83AF62" w14:textId="79247692" w:rsidR="00AF57CA" w:rsidRDefault="00AF57CA" w:rsidP="00E92E34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noProof/>
          <w:kern w:val="0"/>
          <w:sz w:val="22"/>
          <w:szCs w:val="22"/>
          <w:lang w:val="en-US" w:eastAsia="fr-FR"/>
        </w:rPr>
      </w:pPr>
    </w:p>
    <w:p w14:paraId="36C12107" w14:textId="134CD64E" w:rsidR="004853DC" w:rsidRDefault="004853DC" w:rsidP="00E92E34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noProof/>
          <w:kern w:val="0"/>
          <w:sz w:val="22"/>
          <w:szCs w:val="22"/>
          <w:lang w:val="en-US" w:eastAsia="fr-FR"/>
        </w:rPr>
      </w:pPr>
      <w:r>
        <w:rPr>
          <w:rFonts w:ascii="Arial" w:eastAsia="Times New Roman" w:hAnsi="Arial" w:cs="Arial"/>
          <w:noProof/>
          <w:kern w:val="0"/>
          <w:sz w:val="22"/>
          <w:szCs w:val="22"/>
          <w:lang w:val="en-US" w:eastAsia="fr-FR"/>
        </w:rPr>
        <w:lastRenderedPageBreak/>
        <w:drawing>
          <wp:inline distT="0" distB="0" distL="0" distR="0" wp14:anchorId="05C618AD" wp14:editId="01421FFC">
            <wp:extent cx="5760720" cy="1842135"/>
            <wp:effectExtent l="0" t="0" r="0" b="5715"/>
            <wp:docPr id="17859726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972602" name="Picture 178597260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D91C" w14:textId="77777777" w:rsidR="004853DC" w:rsidRDefault="004853DC" w:rsidP="00E92E34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noProof/>
          <w:kern w:val="0"/>
          <w:sz w:val="22"/>
          <w:szCs w:val="22"/>
          <w:lang w:val="en-US" w:eastAsia="fr-FR"/>
        </w:rPr>
      </w:pPr>
    </w:p>
    <w:p w14:paraId="7A121A3C" w14:textId="56EE9DB8" w:rsidR="003C7A15" w:rsidRPr="00BC3978" w:rsidRDefault="003C7A15" w:rsidP="00BD38B5">
      <w:pPr>
        <w:spacing w:line="360" w:lineRule="auto"/>
        <w:jc w:val="center"/>
        <w:rPr>
          <w:rFonts w:ascii="Arial" w:eastAsia="Times New Roman" w:hAnsi="Arial" w:cs="Arial"/>
          <w:b/>
          <w:bCs/>
          <w:sz w:val="22"/>
          <w:szCs w:val="22"/>
          <w:lang w:val="en-US" w:eastAsia="fr-FR"/>
        </w:rPr>
      </w:pPr>
      <w:r w:rsidRPr="00BC3978">
        <w:rPr>
          <w:rFonts w:ascii="Arial" w:eastAsia="Times New Roman" w:hAnsi="Arial" w:cs="Arial"/>
          <w:b/>
          <w:bCs/>
          <w:sz w:val="22"/>
          <w:szCs w:val="22"/>
          <w:lang w:val="en-US" w:eastAsia="fr-FR"/>
        </w:rPr>
        <w:t>Purpo</w:t>
      </w:r>
      <w:r w:rsidR="00837BC5" w:rsidRPr="00BC3978">
        <w:rPr>
          <w:rFonts w:ascii="Arial" w:eastAsia="Times New Roman" w:hAnsi="Arial" w:cs="Arial"/>
          <w:b/>
          <w:bCs/>
          <w:sz w:val="22"/>
          <w:szCs w:val="22"/>
          <w:lang w:val="en-US" w:eastAsia="fr-FR"/>
        </w:rPr>
        <w:t>se of a Keypair.</w:t>
      </w:r>
    </w:p>
    <w:p w14:paraId="29206F14" w14:textId="77777777" w:rsidR="00837BC5" w:rsidRPr="00837BC5" w:rsidRDefault="00837BC5" w:rsidP="00BD38B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837BC5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 xml:space="preserve">A key pair in AWS is used to enable secure access to Amazon EC2 instances. It serves as the authentication mechanism for logging in to your instance, especially for Linux-based EC2 instances using </w:t>
      </w:r>
      <w:r w:rsidRPr="00837BC5">
        <w:rPr>
          <w:rFonts w:ascii="Arial" w:eastAsia="Times New Roman" w:hAnsi="Arial" w:cs="Arial"/>
          <w:b/>
          <w:bCs/>
          <w:kern w:val="0"/>
          <w:sz w:val="22"/>
          <w:szCs w:val="22"/>
          <w:lang w:val="en-US" w:eastAsia="fr-FR"/>
          <w14:ligatures w14:val="none"/>
        </w:rPr>
        <w:t>SSH</w:t>
      </w:r>
      <w:r w:rsidRPr="00837BC5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 xml:space="preserve"> (Secure Shell).</w:t>
      </w:r>
    </w:p>
    <w:p w14:paraId="5C520D9C" w14:textId="77777777" w:rsidR="00837BC5" w:rsidRPr="00837BC5" w:rsidRDefault="00837BC5" w:rsidP="00BD38B5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2"/>
          <w:szCs w:val="22"/>
          <w:lang w:val="en-US" w:eastAsia="fr-FR"/>
          <w14:ligatures w14:val="none"/>
        </w:rPr>
      </w:pPr>
      <w:r w:rsidRPr="00837BC5">
        <w:rPr>
          <w:rFonts w:ascii="Arial" w:eastAsia="Times New Roman" w:hAnsi="Arial" w:cs="Arial"/>
          <w:b/>
          <w:bCs/>
          <w:kern w:val="0"/>
          <w:sz w:val="22"/>
          <w:szCs w:val="22"/>
          <w:lang w:val="en-US" w:eastAsia="fr-FR"/>
          <w14:ligatures w14:val="none"/>
        </w:rPr>
        <w:t>Key Pair Components</w:t>
      </w:r>
    </w:p>
    <w:p w14:paraId="52E0EE1D" w14:textId="77777777" w:rsidR="00837BC5" w:rsidRPr="00837BC5" w:rsidRDefault="00837BC5" w:rsidP="00BD38B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837BC5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>A key pair consists of:</w:t>
      </w:r>
    </w:p>
    <w:p w14:paraId="7F5B1D29" w14:textId="738A89D5" w:rsidR="0037784C" w:rsidRPr="0037784C" w:rsidRDefault="0037784C" w:rsidP="00BD38B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fr-FR"/>
          <w14:ligatures w14:val="none"/>
        </w:rPr>
      </w:pPr>
      <w:r w:rsidRPr="00BC3978">
        <w:rPr>
          <w:rFonts w:ascii="Arial" w:eastAsia="Times New Roman" w:hAnsi="Arial" w:cs="Arial"/>
          <w:kern w:val="0"/>
          <w:sz w:val="22"/>
          <w:szCs w:val="22"/>
          <w:lang w:eastAsia="fr-FR"/>
          <w14:ligatures w14:val="none"/>
        </w:rPr>
        <w:t> Public</w:t>
      </w:r>
      <w:r w:rsidRPr="0037784C"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  <w:t xml:space="preserve"> </w:t>
      </w:r>
      <w:r w:rsidRPr="00BC3978"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  <w:t>Key</w:t>
      </w:r>
      <w:r w:rsidRPr="00BC3978">
        <w:rPr>
          <w:rFonts w:ascii="Arial" w:eastAsia="Times New Roman" w:hAnsi="Arial" w:cs="Arial"/>
          <w:kern w:val="0"/>
          <w:sz w:val="22"/>
          <w:szCs w:val="22"/>
          <w:lang w:eastAsia="fr-FR"/>
          <w14:ligatures w14:val="none"/>
        </w:rPr>
        <w:t xml:space="preserve"> :</w:t>
      </w:r>
    </w:p>
    <w:p w14:paraId="657AA7F3" w14:textId="77777777" w:rsidR="0037784C" w:rsidRPr="0037784C" w:rsidRDefault="0037784C" w:rsidP="00BD38B5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37784C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>Stored by AWS and associated with the EC2 instance during creation.</w:t>
      </w:r>
    </w:p>
    <w:p w14:paraId="2D8A116F" w14:textId="59330D77" w:rsidR="0037784C" w:rsidRPr="0037784C" w:rsidRDefault="0037784C" w:rsidP="00BD38B5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37784C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 xml:space="preserve">Embedded into the instance's </w:t>
      </w:r>
      <w:r w:rsidRPr="00BC3978">
        <w:rPr>
          <w:rFonts w:ascii="Arial" w:eastAsia="Times New Roman" w:hAnsi="Arial" w:cs="Arial"/>
          <w:b/>
          <w:bCs/>
          <w:kern w:val="0"/>
          <w:sz w:val="22"/>
          <w:szCs w:val="22"/>
          <w:lang w:val="en-US" w:eastAsia="fr-FR"/>
          <w14:ligatures w14:val="none"/>
        </w:rPr>
        <w:t>authorized keys</w:t>
      </w:r>
      <w:r w:rsidRPr="0037784C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 xml:space="preserve"> file (for Linux/UNIX instances) during launch.</w:t>
      </w:r>
    </w:p>
    <w:p w14:paraId="24CBA857" w14:textId="77777777" w:rsidR="0037784C" w:rsidRPr="0037784C" w:rsidRDefault="0037784C" w:rsidP="00BD38B5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37784C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>Cannot be downloaded; AWS manages it internally.</w:t>
      </w:r>
    </w:p>
    <w:p w14:paraId="3405E35A" w14:textId="3AF70711" w:rsidR="0037784C" w:rsidRPr="0037784C" w:rsidRDefault="0037784C" w:rsidP="00BD38B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fr-FR"/>
          <w14:ligatures w14:val="none"/>
        </w:rPr>
      </w:pPr>
      <w:r w:rsidRPr="00BC3978">
        <w:rPr>
          <w:rFonts w:ascii="Arial" w:eastAsia="Times New Roman" w:hAnsi="Arial" w:cs="Arial"/>
          <w:kern w:val="0"/>
          <w:sz w:val="22"/>
          <w:szCs w:val="22"/>
          <w:lang w:eastAsia="fr-FR"/>
          <w14:ligatures w14:val="none"/>
        </w:rPr>
        <w:t> Private</w:t>
      </w:r>
      <w:r w:rsidRPr="0037784C"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  <w:t xml:space="preserve"> </w:t>
      </w:r>
      <w:r w:rsidRPr="00BC3978"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  <w:t>Key</w:t>
      </w:r>
      <w:r w:rsidRPr="00BC3978">
        <w:rPr>
          <w:rFonts w:ascii="Arial" w:eastAsia="Times New Roman" w:hAnsi="Arial" w:cs="Arial"/>
          <w:kern w:val="0"/>
          <w:sz w:val="22"/>
          <w:szCs w:val="22"/>
          <w:lang w:eastAsia="fr-FR"/>
          <w14:ligatures w14:val="none"/>
        </w:rPr>
        <w:t xml:space="preserve"> :</w:t>
      </w:r>
    </w:p>
    <w:p w14:paraId="60EFD40D" w14:textId="77777777" w:rsidR="0037784C" w:rsidRPr="0037784C" w:rsidRDefault="0037784C" w:rsidP="00BD38B5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37784C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>Generated by AWS or your own system (if you create and import a key pair).</w:t>
      </w:r>
    </w:p>
    <w:p w14:paraId="6BA6E730" w14:textId="77777777" w:rsidR="0037784C" w:rsidRPr="0037784C" w:rsidRDefault="0037784C" w:rsidP="00BD38B5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37784C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>Must be securely stored by the user, as AWS does not retain it.</w:t>
      </w:r>
    </w:p>
    <w:p w14:paraId="7D000EED" w14:textId="77777777" w:rsidR="0037784C" w:rsidRPr="00BC3978" w:rsidRDefault="0037784C" w:rsidP="00BD38B5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37784C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>Used by the client (e.g., your local machine) to establish an SSH connection to the instance.</w:t>
      </w:r>
    </w:p>
    <w:p w14:paraId="3CF09A1A" w14:textId="3374A1AA" w:rsidR="005F17AD" w:rsidRDefault="00035FC8" w:rsidP="005F17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:lang w:val="en-US" w:eastAsia="fr-FR"/>
        </w:rPr>
      </w:pPr>
      <w:r>
        <w:rPr>
          <w:rFonts w:ascii="Times New Roman" w:eastAsia="Times New Roman" w:hAnsi="Times New Roman" w:cs="Times New Roman"/>
          <w:noProof/>
          <w:kern w:val="0"/>
          <w:lang w:val="en-US" w:eastAsia="fr-FR"/>
        </w:rPr>
        <w:lastRenderedPageBreak/>
        <w:drawing>
          <wp:inline distT="0" distB="0" distL="0" distR="0" wp14:anchorId="1C6AD638" wp14:editId="19E482C4">
            <wp:extent cx="5760720" cy="1157605"/>
            <wp:effectExtent l="0" t="0" r="0" b="4445"/>
            <wp:docPr id="19674373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37374" name="Picture 196743737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BFBD" w14:textId="77777777" w:rsidR="00035FC8" w:rsidRDefault="00035FC8" w:rsidP="0022334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noProof/>
          <w:kern w:val="0"/>
          <w:lang w:val="en-US" w:eastAsia="fr-FR"/>
        </w:rPr>
      </w:pPr>
    </w:p>
    <w:p w14:paraId="3A97DCE1" w14:textId="1A462A2D" w:rsidR="005F17AD" w:rsidRPr="0098249A" w:rsidRDefault="004E0B4B" w:rsidP="00223346">
      <w:pPr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b/>
          <w:bCs/>
          <w:kern w:val="0"/>
          <w:sz w:val="22"/>
          <w:szCs w:val="22"/>
          <w:lang w:val="en-US" w:eastAsia="fr-FR"/>
          <w14:ligatures w14:val="none"/>
        </w:rPr>
      </w:pPr>
      <w:r w:rsidRPr="0098249A">
        <w:rPr>
          <w:rFonts w:ascii="Arial" w:eastAsia="Times New Roman" w:hAnsi="Arial" w:cs="Arial"/>
          <w:b/>
          <w:bCs/>
          <w:kern w:val="0"/>
          <w:sz w:val="22"/>
          <w:szCs w:val="22"/>
          <w:lang w:val="en-US" w:eastAsia="fr-FR"/>
          <w14:ligatures w14:val="none"/>
        </w:rPr>
        <w:t xml:space="preserve">How To Create and </w:t>
      </w:r>
      <w:r w:rsidR="00F208C2" w:rsidRPr="0098249A">
        <w:rPr>
          <w:rFonts w:ascii="Arial" w:eastAsia="Times New Roman" w:hAnsi="Arial" w:cs="Arial"/>
          <w:b/>
          <w:bCs/>
          <w:kern w:val="0"/>
          <w:sz w:val="22"/>
          <w:szCs w:val="22"/>
          <w:lang w:val="en-US" w:eastAsia="fr-FR"/>
          <w14:ligatures w14:val="none"/>
        </w:rPr>
        <w:t xml:space="preserve">Modify </w:t>
      </w:r>
      <w:r w:rsidR="00054185" w:rsidRPr="0098249A">
        <w:rPr>
          <w:rFonts w:ascii="Arial" w:eastAsia="Times New Roman" w:hAnsi="Arial" w:cs="Arial"/>
          <w:b/>
          <w:bCs/>
          <w:kern w:val="0"/>
          <w:sz w:val="22"/>
          <w:szCs w:val="22"/>
          <w:lang w:val="en-US" w:eastAsia="fr-FR"/>
          <w14:ligatures w14:val="none"/>
        </w:rPr>
        <w:t>the</w:t>
      </w:r>
      <w:r w:rsidR="00F208C2" w:rsidRPr="0098249A">
        <w:rPr>
          <w:rFonts w:ascii="Arial" w:eastAsia="Times New Roman" w:hAnsi="Arial" w:cs="Arial"/>
          <w:b/>
          <w:bCs/>
          <w:kern w:val="0"/>
          <w:sz w:val="22"/>
          <w:szCs w:val="22"/>
          <w:lang w:val="en-US" w:eastAsia="fr-FR"/>
          <w14:ligatures w14:val="none"/>
        </w:rPr>
        <w:t xml:space="preserve"> IAM Role</w:t>
      </w:r>
      <w:r w:rsidR="00054185" w:rsidRPr="0098249A">
        <w:rPr>
          <w:rFonts w:ascii="Arial" w:eastAsia="Times New Roman" w:hAnsi="Arial" w:cs="Arial"/>
          <w:b/>
          <w:bCs/>
          <w:kern w:val="0"/>
          <w:sz w:val="22"/>
          <w:szCs w:val="22"/>
          <w:lang w:val="en-US" w:eastAsia="fr-FR"/>
          <w14:ligatures w14:val="none"/>
        </w:rPr>
        <w:t>.</w:t>
      </w:r>
    </w:p>
    <w:p w14:paraId="14FE8E8F" w14:textId="08B9496C" w:rsidR="00B834AA" w:rsidRPr="00B834AA" w:rsidRDefault="00B834AA" w:rsidP="0098249A">
      <w:pPr>
        <w:spacing w:before="100" w:beforeAutospacing="1" w:after="100" w:afterAutospacing="1" w:line="360" w:lineRule="auto"/>
        <w:jc w:val="both"/>
        <w:outlineLvl w:val="3"/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</w:pPr>
      <w:r w:rsidRPr="00B834AA"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  <w:t xml:space="preserve">Step </w:t>
      </w:r>
      <w:r w:rsidR="0098249A" w:rsidRPr="0098249A"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  <w:t>1 :</w:t>
      </w:r>
      <w:r w:rsidRPr="00B834AA"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  <w:t xml:space="preserve"> Create an IAM Role</w:t>
      </w:r>
    </w:p>
    <w:p w14:paraId="04AFB3E8" w14:textId="77777777" w:rsidR="00B834AA" w:rsidRPr="00B834AA" w:rsidRDefault="00B834AA" w:rsidP="0098249A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B834AA">
        <w:rPr>
          <w:rFonts w:ascii="Arial" w:eastAsia="Times New Roman" w:hAnsi="Arial" w:cs="Arial"/>
          <w:b/>
          <w:bCs/>
          <w:kern w:val="0"/>
          <w:sz w:val="22"/>
          <w:szCs w:val="22"/>
          <w:lang w:val="en-US" w:eastAsia="fr-FR"/>
          <w14:ligatures w14:val="none"/>
        </w:rPr>
        <w:t>Navigate to the IAM Console</w:t>
      </w:r>
      <w:r w:rsidRPr="00B834AA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>:</w:t>
      </w:r>
    </w:p>
    <w:p w14:paraId="63958859" w14:textId="77777777" w:rsidR="00B834AA" w:rsidRPr="00B834AA" w:rsidRDefault="00B834AA" w:rsidP="0098249A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B834AA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 xml:space="preserve">Go to the </w:t>
      </w:r>
      <w:hyperlink r:id="rId11" w:tgtFrame="_new" w:history="1">
        <w:r w:rsidRPr="00B834AA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val="en-US" w:eastAsia="fr-FR"/>
            <w14:ligatures w14:val="none"/>
          </w:rPr>
          <w:t>IAM Dashboard</w:t>
        </w:r>
      </w:hyperlink>
      <w:r w:rsidRPr="00B834AA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>.</w:t>
      </w:r>
    </w:p>
    <w:p w14:paraId="7A9C9997" w14:textId="263DF369" w:rsidR="00B834AA" w:rsidRPr="00B834AA" w:rsidRDefault="00B834AA" w:rsidP="0098249A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fr-FR"/>
          <w14:ligatures w14:val="none"/>
        </w:rPr>
      </w:pPr>
      <w:r w:rsidRPr="00B834AA"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  <w:t xml:space="preserve">Create a New </w:t>
      </w:r>
      <w:r w:rsidRPr="0098249A"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  <w:t>Role</w:t>
      </w:r>
      <w:r w:rsidRPr="0098249A">
        <w:rPr>
          <w:rFonts w:ascii="Arial" w:eastAsia="Times New Roman" w:hAnsi="Arial" w:cs="Arial"/>
          <w:kern w:val="0"/>
          <w:sz w:val="22"/>
          <w:szCs w:val="22"/>
          <w:lang w:eastAsia="fr-FR"/>
          <w14:ligatures w14:val="none"/>
        </w:rPr>
        <w:t xml:space="preserve"> :</w:t>
      </w:r>
    </w:p>
    <w:p w14:paraId="64BD3F32" w14:textId="77777777" w:rsidR="00B834AA" w:rsidRPr="00B834AA" w:rsidRDefault="00B834AA" w:rsidP="0098249A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B834AA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 xml:space="preserve">Click on </w:t>
      </w:r>
      <w:r w:rsidRPr="00B834AA">
        <w:rPr>
          <w:rFonts w:ascii="Arial" w:eastAsia="Times New Roman" w:hAnsi="Arial" w:cs="Arial"/>
          <w:b/>
          <w:bCs/>
          <w:kern w:val="0"/>
          <w:sz w:val="22"/>
          <w:szCs w:val="22"/>
          <w:lang w:val="en-US" w:eastAsia="fr-FR"/>
          <w14:ligatures w14:val="none"/>
        </w:rPr>
        <w:t>Roles</w:t>
      </w:r>
      <w:r w:rsidRPr="00B834AA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 xml:space="preserve"> in the left-hand menu, then click </w:t>
      </w:r>
      <w:r w:rsidRPr="00B834AA">
        <w:rPr>
          <w:rFonts w:ascii="Arial" w:eastAsia="Times New Roman" w:hAnsi="Arial" w:cs="Arial"/>
          <w:b/>
          <w:bCs/>
          <w:kern w:val="0"/>
          <w:sz w:val="22"/>
          <w:szCs w:val="22"/>
          <w:lang w:val="en-US" w:eastAsia="fr-FR"/>
          <w14:ligatures w14:val="none"/>
        </w:rPr>
        <w:t>Create Role</w:t>
      </w:r>
      <w:r w:rsidRPr="00B834AA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>.</w:t>
      </w:r>
    </w:p>
    <w:p w14:paraId="4B2E5F6B" w14:textId="1F72CDA1" w:rsidR="00B834AA" w:rsidRPr="00B834AA" w:rsidRDefault="00B834AA" w:rsidP="0098249A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fr-FR"/>
          <w14:ligatures w14:val="none"/>
        </w:rPr>
      </w:pPr>
      <w:r w:rsidRPr="00B834AA"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  <w:t xml:space="preserve">Select Trusted </w:t>
      </w:r>
      <w:r w:rsidRPr="0098249A"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  <w:t>Entity</w:t>
      </w:r>
      <w:r w:rsidRPr="0098249A">
        <w:rPr>
          <w:rFonts w:ascii="Arial" w:eastAsia="Times New Roman" w:hAnsi="Arial" w:cs="Arial"/>
          <w:kern w:val="0"/>
          <w:sz w:val="22"/>
          <w:szCs w:val="22"/>
          <w:lang w:eastAsia="fr-FR"/>
          <w14:ligatures w14:val="none"/>
        </w:rPr>
        <w:t xml:space="preserve"> :</w:t>
      </w:r>
    </w:p>
    <w:p w14:paraId="4D0F682F" w14:textId="77777777" w:rsidR="00B834AA" w:rsidRPr="00B834AA" w:rsidRDefault="00B834AA" w:rsidP="0098249A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B834AA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 xml:space="preserve">Choose </w:t>
      </w:r>
      <w:r w:rsidRPr="00B834AA">
        <w:rPr>
          <w:rFonts w:ascii="Arial" w:eastAsia="Times New Roman" w:hAnsi="Arial" w:cs="Arial"/>
          <w:b/>
          <w:bCs/>
          <w:kern w:val="0"/>
          <w:sz w:val="22"/>
          <w:szCs w:val="22"/>
          <w:lang w:val="en-US" w:eastAsia="fr-FR"/>
          <w14:ligatures w14:val="none"/>
        </w:rPr>
        <w:t>AWS Service</w:t>
      </w:r>
      <w:r w:rsidRPr="00B834AA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 xml:space="preserve"> and select </w:t>
      </w:r>
      <w:r w:rsidRPr="00B834AA">
        <w:rPr>
          <w:rFonts w:ascii="Arial" w:eastAsia="Times New Roman" w:hAnsi="Arial" w:cs="Arial"/>
          <w:b/>
          <w:bCs/>
          <w:kern w:val="0"/>
          <w:sz w:val="22"/>
          <w:szCs w:val="22"/>
          <w:lang w:val="en-US" w:eastAsia="fr-FR"/>
          <w14:ligatures w14:val="none"/>
        </w:rPr>
        <w:t>EC2</w:t>
      </w:r>
      <w:r w:rsidRPr="00B834AA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 xml:space="preserve"> as the trusted entity type.</w:t>
      </w:r>
    </w:p>
    <w:p w14:paraId="631CA485" w14:textId="77777777" w:rsidR="00B834AA" w:rsidRPr="00B834AA" w:rsidRDefault="00B834AA" w:rsidP="0098249A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B834AA">
        <w:rPr>
          <w:rFonts w:ascii="Arial" w:eastAsia="Times New Roman" w:hAnsi="Arial" w:cs="Arial"/>
          <w:b/>
          <w:bCs/>
          <w:kern w:val="0"/>
          <w:sz w:val="22"/>
          <w:szCs w:val="22"/>
          <w:lang w:val="en-US" w:eastAsia="fr-FR"/>
          <w14:ligatures w14:val="none"/>
        </w:rPr>
        <w:t>Attach Policies to the Role</w:t>
      </w:r>
      <w:r w:rsidRPr="00B834AA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>:</w:t>
      </w:r>
    </w:p>
    <w:p w14:paraId="5CE06D2A" w14:textId="77777777" w:rsidR="00B834AA" w:rsidRPr="00B834AA" w:rsidRDefault="00B834AA" w:rsidP="0098249A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B834AA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>Select the managed policies that provide the necessary permissions (e.g., AmazonS3ReadOnlyAccess or custom permissions). You can skip this step if you plan to attach inline policies later.</w:t>
      </w:r>
    </w:p>
    <w:p w14:paraId="28C8BED9" w14:textId="53E6F211" w:rsidR="00B834AA" w:rsidRPr="00B834AA" w:rsidRDefault="00B834AA" w:rsidP="0098249A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fr-FR"/>
          <w14:ligatures w14:val="none"/>
        </w:rPr>
      </w:pPr>
      <w:r w:rsidRPr="00B834AA"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  <w:t xml:space="preserve">Name the </w:t>
      </w:r>
      <w:r w:rsidRPr="0098249A"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  <w:t>Role</w:t>
      </w:r>
      <w:r w:rsidRPr="0098249A">
        <w:rPr>
          <w:rFonts w:ascii="Arial" w:eastAsia="Times New Roman" w:hAnsi="Arial" w:cs="Arial"/>
          <w:kern w:val="0"/>
          <w:sz w:val="22"/>
          <w:szCs w:val="22"/>
          <w:lang w:eastAsia="fr-FR"/>
          <w14:ligatures w14:val="none"/>
        </w:rPr>
        <w:t xml:space="preserve"> :</w:t>
      </w:r>
    </w:p>
    <w:p w14:paraId="384E5576" w14:textId="77777777" w:rsidR="00B834AA" w:rsidRPr="00B834AA" w:rsidRDefault="00B834AA" w:rsidP="0098249A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B834AA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>Give the role a descriptive name (e.g., EC2S3AccessRole) and complete the creation process.</w:t>
      </w:r>
    </w:p>
    <w:p w14:paraId="40F961AB" w14:textId="4F7C17CC" w:rsidR="008845FB" w:rsidRDefault="008845FB" w:rsidP="008845FB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fr-FR"/>
        </w:rPr>
      </w:pPr>
    </w:p>
    <w:p w14:paraId="1B6D1C80" w14:textId="47524F3F" w:rsidR="00F15C2C" w:rsidRDefault="00F15C2C" w:rsidP="008845FB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fr-FR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drawing>
          <wp:inline distT="0" distB="0" distL="0" distR="0" wp14:anchorId="3BB6F0FD" wp14:editId="1E9A3DD7">
            <wp:extent cx="5760720" cy="1891030"/>
            <wp:effectExtent l="0" t="0" r="0" b="0"/>
            <wp:docPr id="7167792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779220" name="Picture 7167792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F60B" w14:textId="77777777" w:rsidR="00F15C2C" w:rsidRDefault="00F15C2C" w:rsidP="008845FB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fr-FR"/>
        </w:rPr>
      </w:pPr>
    </w:p>
    <w:p w14:paraId="3BE92618" w14:textId="77777777" w:rsidR="00F15C2C" w:rsidRDefault="00F15C2C" w:rsidP="008845FB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fr-FR"/>
        </w:rPr>
      </w:pPr>
    </w:p>
    <w:p w14:paraId="658F0658" w14:textId="77777777" w:rsidR="00F15C2C" w:rsidRDefault="00F15C2C" w:rsidP="008845FB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fr-FR"/>
        </w:rPr>
      </w:pPr>
    </w:p>
    <w:p w14:paraId="2303AB98" w14:textId="77777777" w:rsidR="00F15C2C" w:rsidRDefault="00F15C2C" w:rsidP="008845FB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lang w:eastAsia="fr-FR"/>
        </w:rPr>
      </w:pPr>
    </w:p>
    <w:p w14:paraId="28867D5E" w14:textId="77777777" w:rsidR="00F15C2C" w:rsidRDefault="00F15C2C" w:rsidP="00850C5B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kern w:val="0"/>
          <w:lang w:eastAsia="fr-FR"/>
        </w:rPr>
      </w:pPr>
    </w:p>
    <w:p w14:paraId="141F31D1" w14:textId="72E3CEEE" w:rsidR="00054185" w:rsidRPr="008845FB" w:rsidRDefault="003D0A94" w:rsidP="00850C5B">
      <w:pPr>
        <w:spacing w:after="0" w:line="360" w:lineRule="auto"/>
        <w:jc w:val="center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8845FB">
        <w:rPr>
          <w:rFonts w:ascii="Arial" w:eastAsia="Times New Roman" w:hAnsi="Arial" w:cs="Arial"/>
          <w:b/>
          <w:bCs/>
          <w:kern w:val="0"/>
          <w:sz w:val="22"/>
          <w:szCs w:val="22"/>
          <w:lang w:val="en-US" w:eastAsia="fr-FR"/>
          <w14:ligatures w14:val="none"/>
        </w:rPr>
        <w:lastRenderedPageBreak/>
        <w:t>How to cre</w:t>
      </w:r>
      <w:r w:rsidR="00340B78" w:rsidRPr="008845FB">
        <w:rPr>
          <w:rFonts w:ascii="Arial" w:eastAsia="Times New Roman" w:hAnsi="Arial" w:cs="Arial"/>
          <w:b/>
          <w:bCs/>
          <w:kern w:val="0"/>
          <w:sz w:val="22"/>
          <w:szCs w:val="22"/>
          <w:lang w:val="en-US" w:eastAsia="fr-FR"/>
          <w14:ligatures w14:val="none"/>
        </w:rPr>
        <w:t>ate an Inline policy and attach to a role</w:t>
      </w:r>
      <w:ins w:id="0" w:author="Microsoft Word" w:date="2024-11-30T11:27:00Z" w16du:dateUtc="2024-11-30T10:27:00Z">
        <w:r w:rsidR="00D61974" w:rsidRPr="008845FB">
          <w:rPr>
            <w:rFonts w:ascii="Arial" w:eastAsia="Times New Roman" w:hAnsi="Arial" w:cs="Arial"/>
            <w:b/>
            <w:bCs/>
            <w:kern w:val="0"/>
            <w:sz w:val="22"/>
            <w:szCs w:val="22"/>
            <w:lang w:val="en-US" w:eastAsia="fr-FR"/>
            <w14:ligatures w14:val="none"/>
          </w:rPr>
          <w:t>.</w:t>
        </w:r>
      </w:ins>
    </w:p>
    <w:p w14:paraId="0127B0C4" w14:textId="77777777" w:rsidR="00D61974" w:rsidRPr="00D61974" w:rsidRDefault="00D61974" w:rsidP="00850C5B">
      <w:pPr>
        <w:spacing w:before="100" w:beforeAutospacing="1" w:after="100" w:afterAutospacing="1" w:line="360" w:lineRule="auto"/>
        <w:jc w:val="both"/>
        <w:outlineLvl w:val="3"/>
        <w:rPr>
          <w:rFonts w:ascii="Arial" w:eastAsia="Times New Roman" w:hAnsi="Arial" w:cs="Arial"/>
          <w:b/>
          <w:bCs/>
          <w:kern w:val="0"/>
          <w:sz w:val="22"/>
          <w:szCs w:val="22"/>
          <w:lang w:val="en-US" w:eastAsia="fr-FR"/>
          <w14:ligatures w14:val="none"/>
        </w:rPr>
      </w:pPr>
      <w:r w:rsidRPr="00D61974">
        <w:rPr>
          <w:rFonts w:ascii="Arial" w:eastAsia="Times New Roman" w:hAnsi="Arial" w:cs="Arial"/>
          <w:b/>
          <w:bCs/>
          <w:kern w:val="0"/>
          <w:sz w:val="22"/>
          <w:szCs w:val="22"/>
          <w:lang w:val="en-US" w:eastAsia="fr-FR"/>
          <w14:ligatures w14:val="none"/>
        </w:rPr>
        <w:t>Step 1: Create the Role (if not already created)</w:t>
      </w:r>
    </w:p>
    <w:p w14:paraId="6AB4F989" w14:textId="77777777" w:rsidR="00D61974" w:rsidRPr="00D61974" w:rsidRDefault="00D61974" w:rsidP="00850C5B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D61974">
        <w:rPr>
          <w:rFonts w:ascii="Arial" w:eastAsia="Times New Roman" w:hAnsi="Arial" w:cs="Arial"/>
          <w:b/>
          <w:bCs/>
          <w:kern w:val="0"/>
          <w:sz w:val="22"/>
          <w:szCs w:val="22"/>
          <w:lang w:val="en-US" w:eastAsia="fr-FR"/>
          <w14:ligatures w14:val="none"/>
        </w:rPr>
        <w:t>Log in to AWS Console</w:t>
      </w:r>
      <w:r w:rsidRPr="00D61974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>.</w:t>
      </w:r>
    </w:p>
    <w:p w14:paraId="3BD5EEAA" w14:textId="77777777" w:rsidR="00D61974" w:rsidRPr="00D61974" w:rsidRDefault="00D61974" w:rsidP="00850C5B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D61974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 xml:space="preserve">Go to the </w:t>
      </w:r>
      <w:hyperlink r:id="rId13" w:tgtFrame="_new" w:history="1">
        <w:r w:rsidRPr="00D61974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val="en-US" w:eastAsia="fr-FR"/>
            <w14:ligatures w14:val="none"/>
          </w:rPr>
          <w:t>IAM Dashboard</w:t>
        </w:r>
      </w:hyperlink>
      <w:r w:rsidRPr="00D61974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>.</w:t>
      </w:r>
    </w:p>
    <w:p w14:paraId="1931B24C" w14:textId="77777777" w:rsidR="00D61974" w:rsidRPr="00D61974" w:rsidRDefault="00D61974" w:rsidP="00850C5B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D61974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 xml:space="preserve">Select </w:t>
      </w:r>
      <w:r w:rsidRPr="00D61974">
        <w:rPr>
          <w:rFonts w:ascii="Arial" w:eastAsia="Times New Roman" w:hAnsi="Arial" w:cs="Arial"/>
          <w:b/>
          <w:bCs/>
          <w:kern w:val="0"/>
          <w:sz w:val="22"/>
          <w:szCs w:val="22"/>
          <w:lang w:val="en-US" w:eastAsia="fr-FR"/>
          <w14:ligatures w14:val="none"/>
        </w:rPr>
        <w:t>Roles</w:t>
      </w:r>
      <w:r w:rsidRPr="00D61974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 xml:space="preserve"> from the left-hand menu.</w:t>
      </w:r>
    </w:p>
    <w:p w14:paraId="2291CC7A" w14:textId="77777777" w:rsidR="00D61974" w:rsidRPr="00D61974" w:rsidRDefault="00D61974" w:rsidP="00850C5B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D61974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 xml:space="preserve">Click </w:t>
      </w:r>
      <w:r w:rsidRPr="00D61974">
        <w:rPr>
          <w:rFonts w:ascii="Arial" w:eastAsia="Times New Roman" w:hAnsi="Arial" w:cs="Arial"/>
          <w:b/>
          <w:bCs/>
          <w:kern w:val="0"/>
          <w:sz w:val="22"/>
          <w:szCs w:val="22"/>
          <w:lang w:val="en-US" w:eastAsia="fr-FR"/>
          <w14:ligatures w14:val="none"/>
        </w:rPr>
        <w:t>Create Role</w:t>
      </w:r>
      <w:r w:rsidRPr="00D61974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 xml:space="preserve"> and choose a </w:t>
      </w:r>
      <w:r w:rsidRPr="00D61974">
        <w:rPr>
          <w:rFonts w:ascii="Arial" w:eastAsia="Times New Roman" w:hAnsi="Arial" w:cs="Arial"/>
          <w:b/>
          <w:bCs/>
          <w:kern w:val="0"/>
          <w:sz w:val="22"/>
          <w:szCs w:val="22"/>
          <w:lang w:val="en-US" w:eastAsia="fr-FR"/>
          <w14:ligatures w14:val="none"/>
        </w:rPr>
        <w:t>trusted entity</w:t>
      </w:r>
      <w:r w:rsidRPr="00D61974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 xml:space="preserve"> (e.g., EC2, Lambda).</w:t>
      </w:r>
    </w:p>
    <w:p w14:paraId="4E5E2702" w14:textId="77777777" w:rsidR="00D61974" w:rsidRPr="00D61974" w:rsidRDefault="00D61974" w:rsidP="00850C5B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D61974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 xml:space="preserve">Add any required </w:t>
      </w:r>
      <w:r w:rsidRPr="00D61974">
        <w:rPr>
          <w:rFonts w:ascii="Arial" w:eastAsia="Times New Roman" w:hAnsi="Arial" w:cs="Arial"/>
          <w:b/>
          <w:bCs/>
          <w:kern w:val="0"/>
          <w:sz w:val="22"/>
          <w:szCs w:val="22"/>
          <w:lang w:val="en-US" w:eastAsia="fr-FR"/>
          <w14:ligatures w14:val="none"/>
        </w:rPr>
        <w:t>AWS Managed Policies</w:t>
      </w:r>
      <w:r w:rsidRPr="00D61974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 xml:space="preserve"> during this step (optional).</w:t>
      </w:r>
    </w:p>
    <w:p w14:paraId="0450CFDB" w14:textId="216110CD" w:rsidR="00D61974" w:rsidRPr="00D61974" w:rsidRDefault="00D61974" w:rsidP="00850C5B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D61974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>Name the role and complete the process.</w:t>
      </w:r>
    </w:p>
    <w:p w14:paraId="2B42ABBF" w14:textId="77777777" w:rsidR="00D61974" w:rsidRPr="00D61974" w:rsidRDefault="00D61974" w:rsidP="00850C5B">
      <w:pPr>
        <w:spacing w:before="100" w:beforeAutospacing="1" w:after="100" w:afterAutospacing="1" w:line="360" w:lineRule="auto"/>
        <w:jc w:val="both"/>
        <w:outlineLvl w:val="3"/>
        <w:rPr>
          <w:rFonts w:ascii="Arial" w:eastAsia="Times New Roman" w:hAnsi="Arial" w:cs="Arial"/>
          <w:b/>
          <w:bCs/>
          <w:kern w:val="0"/>
          <w:sz w:val="22"/>
          <w:szCs w:val="22"/>
          <w:lang w:val="en-US" w:eastAsia="fr-FR"/>
          <w14:ligatures w14:val="none"/>
        </w:rPr>
      </w:pPr>
      <w:r w:rsidRPr="00D61974">
        <w:rPr>
          <w:rFonts w:ascii="Arial" w:eastAsia="Times New Roman" w:hAnsi="Arial" w:cs="Arial"/>
          <w:b/>
          <w:bCs/>
          <w:kern w:val="0"/>
          <w:sz w:val="22"/>
          <w:szCs w:val="22"/>
          <w:lang w:val="en-US" w:eastAsia="fr-FR"/>
          <w14:ligatures w14:val="none"/>
        </w:rPr>
        <w:t>Step 2: Create and Attach an Inline Policy</w:t>
      </w:r>
    </w:p>
    <w:p w14:paraId="37C39827" w14:textId="7623004D" w:rsidR="00D61974" w:rsidRPr="00D61974" w:rsidRDefault="00D61974" w:rsidP="00850C5B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fr-FR"/>
          <w14:ligatures w14:val="none"/>
        </w:rPr>
      </w:pPr>
      <w:r w:rsidRPr="00D61974"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  <w:t xml:space="preserve">Locate the </w:t>
      </w:r>
      <w:r w:rsidR="00850C5B" w:rsidRPr="00D61974"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  <w:t>Role</w:t>
      </w:r>
      <w:r w:rsidR="00850C5B" w:rsidRPr="00D61974">
        <w:rPr>
          <w:rFonts w:ascii="Arial" w:eastAsia="Times New Roman" w:hAnsi="Arial" w:cs="Arial"/>
          <w:kern w:val="0"/>
          <w:sz w:val="22"/>
          <w:szCs w:val="22"/>
          <w:lang w:eastAsia="fr-FR"/>
          <w14:ligatures w14:val="none"/>
        </w:rPr>
        <w:t xml:space="preserve"> :</w:t>
      </w:r>
    </w:p>
    <w:p w14:paraId="65B0DADF" w14:textId="77777777" w:rsidR="00D61974" w:rsidRPr="00D61974" w:rsidRDefault="00D61974" w:rsidP="00850C5B">
      <w:pPr>
        <w:numPr>
          <w:ilvl w:val="1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D61974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 xml:space="preserve">In the IAM Dashboard, click </w:t>
      </w:r>
      <w:r w:rsidRPr="00D61974">
        <w:rPr>
          <w:rFonts w:ascii="Arial" w:eastAsia="Times New Roman" w:hAnsi="Arial" w:cs="Arial"/>
          <w:b/>
          <w:bCs/>
          <w:kern w:val="0"/>
          <w:sz w:val="22"/>
          <w:szCs w:val="22"/>
          <w:lang w:val="en-US" w:eastAsia="fr-FR"/>
          <w14:ligatures w14:val="none"/>
        </w:rPr>
        <w:t>Roles</w:t>
      </w:r>
      <w:r w:rsidRPr="00D61974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>.</w:t>
      </w:r>
    </w:p>
    <w:p w14:paraId="4CC97A86" w14:textId="77777777" w:rsidR="00D61974" w:rsidRPr="00D61974" w:rsidRDefault="00D61974" w:rsidP="00850C5B">
      <w:pPr>
        <w:numPr>
          <w:ilvl w:val="1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D61974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>Find and select the role to which you want to attach the inline policy.</w:t>
      </w:r>
    </w:p>
    <w:p w14:paraId="686E3487" w14:textId="17C170FB" w:rsidR="00D61974" w:rsidRPr="00D61974" w:rsidRDefault="00D61974" w:rsidP="00850C5B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fr-FR"/>
          <w14:ligatures w14:val="none"/>
        </w:rPr>
      </w:pPr>
      <w:r w:rsidRPr="00D61974"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  <w:t xml:space="preserve">Attach Inline </w:t>
      </w:r>
      <w:r w:rsidR="00850C5B" w:rsidRPr="00D61974"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  <w:t>Policy</w:t>
      </w:r>
      <w:r w:rsidR="00850C5B" w:rsidRPr="00D61974">
        <w:rPr>
          <w:rFonts w:ascii="Arial" w:eastAsia="Times New Roman" w:hAnsi="Arial" w:cs="Arial"/>
          <w:kern w:val="0"/>
          <w:sz w:val="22"/>
          <w:szCs w:val="22"/>
          <w:lang w:eastAsia="fr-FR"/>
          <w14:ligatures w14:val="none"/>
        </w:rPr>
        <w:t xml:space="preserve"> :</w:t>
      </w:r>
    </w:p>
    <w:p w14:paraId="66E214AE" w14:textId="77777777" w:rsidR="00D61974" w:rsidRPr="00D61974" w:rsidRDefault="00D61974" w:rsidP="00850C5B">
      <w:pPr>
        <w:numPr>
          <w:ilvl w:val="1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D61974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 xml:space="preserve">Scroll down to the </w:t>
      </w:r>
      <w:r w:rsidRPr="00D61974">
        <w:rPr>
          <w:rFonts w:ascii="Arial" w:eastAsia="Times New Roman" w:hAnsi="Arial" w:cs="Arial"/>
          <w:b/>
          <w:bCs/>
          <w:kern w:val="0"/>
          <w:sz w:val="22"/>
          <w:szCs w:val="22"/>
          <w:lang w:val="en-US" w:eastAsia="fr-FR"/>
          <w14:ligatures w14:val="none"/>
        </w:rPr>
        <w:t>Permissions</w:t>
      </w:r>
      <w:r w:rsidRPr="00D61974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 xml:space="preserve"> tab and click </w:t>
      </w:r>
      <w:r w:rsidRPr="00D61974">
        <w:rPr>
          <w:rFonts w:ascii="Arial" w:eastAsia="Times New Roman" w:hAnsi="Arial" w:cs="Arial"/>
          <w:b/>
          <w:bCs/>
          <w:kern w:val="0"/>
          <w:sz w:val="22"/>
          <w:szCs w:val="22"/>
          <w:lang w:val="en-US" w:eastAsia="fr-FR"/>
          <w14:ligatures w14:val="none"/>
        </w:rPr>
        <w:t>Add permissions</w:t>
      </w:r>
      <w:r w:rsidRPr="00D61974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 xml:space="preserve"> &gt; </w:t>
      </w:r>
      <w:r w:rsidRPr="00D61974">
        <w:rPr>
          <w:rFonts w:ascii="Arial" w:eastAsia="Times New Roman" w:hAnsi="Arial" w:cs="Arial"/>
          <w:b/>
          <w:bCs/>
          <w:kern w:val="0"/>
          <w:sz w:val="22"/>
          <w:szCs w:val="22"/>
          <w:lang w:val="en-US" w:eastAsia="fr-FR"/>
          <w14:ligatures w14:val="none"/>
        </w:rPr>
        <w:t>Create inline policy</w:t>
      </w:r>
      <w:r w:rsidRPr="00D61974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>.</w:t>
      </w:r>
    </w:p>
    <w:p w14:paraId="0A4037CC" w14:textId="58FE9076" w:rsidR="00D61974" w:rsidRPr="00D61974" w:rsidRDefault="00D61974" w:rsidP="00850C5B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fr-FR"/>
          <w14:ligatures w14:val="none"/>
        </w:rPr>
      </w:pPr>
      <w:r w:rsidRPr="00D61974"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  <w:t xml:space="preserve">Define the </w:t>
      </w:r>
      <w:r w:rsidR="00850C5B" w:rsidRPr="00D61974"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  <w:t>Policy</w:t>
      </w:r>
      <w:r w:rsidR="00850C5B" w:rsidRPr="00D61974">
        <w:rPr>
          <w:rFonts w:ascii="Arial" w:eastAsia="Times New Roman" w:hAnsi="Arial" w:cs="Arial"/>
          <w:kern w:val="0"/>
          <w:sz w:val="22"/>
          <w:szCs w:val="22"/>
          <w:lang w:eastAsia="fr-FR"/>
          <w14:ligatures w14:val="none"/>
        </w:rPr>
        <w:t xml:space="preserve"> :</w:t>
      </w:r>
    </w:p>
    <w:p w14:paraId="5CA945C1" w14:textId="77777777" w:rsidR="00D61974" w:rsidRPr="00D61974" w:rsidRDefault="00D61974" w:rsidP="00850C5B">
      <w:pPr>
        <w:numPr>
          <w:ilvl w:val="1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D61974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 xml:space="preserve">Use either the </w:t>
      </w:r>
      <w:r w:rsidRPr="00D61974">
        <w:rPr>
          <w:rFonts w:ascii="Arial" w:eastAsia="Times New Roman" w:hAnsi="Arial" w:cs="Arial"/>
          <w:b/>
          <w:bCs/>
          <w:kern w:val="0"/>
          <w:sz w:val="22"/>
          <w:szCs w:val="22"/>
          <w:lang w:val="en-US" w:eastAsia="fr-FR"/>
          <w14:ligatures w14:val="none"/>
        </w:rPr>
        <w:t>Visual Editor</w:t>
      </w:r>
      <w:r w:rsidRPr="00D61974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 xml:space="preserve"> or the </w:t>
      </w:r>
      <w:r w:rsidRPr="00D61974">
        <w:rPr>
          <w:rFonts w:ascii="Arial" w:eastAsia="Times New Roman" w:hAnsi="Arial" w:cs="Arial"/>
          <w:b/>
          <w:bCs/>
          <w:kern w:val="0"/>
          <w:sz w:val="22"/>
          <w:szCs w:val="22"/>
          <w:lang w:val="en-US" w:eastAsia="fr-FR"/>
          <w14:ligatures w14:val="none"/>
        </w:rPr>
        <w:t>JSON Editor</w:t>
      </w:r>
      <w:r w:rsidRPr="00D61974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 xml:space="preserve"> to define the policy.</w:t>
      </w:r>
    </w:p>
    <w:p w14:paraId="64E5E33D" w14:textId="77777777" w:rsidR="00D61974" w:rsidRPr="00D61974" w:rsidRDefault="00D61974" w:rsidP="00850C5B">
      <w:pPr>
        <w:numPr>
          <w:ilvl w:val="2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D61974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>Example JSON for S3 Read-Write access to a specific bucket:</w:t>
      </w:r>
    </w:p>
    <w:p w14:paraId="16986F9F" w14:textId="77777777" w:rsidR="00D61974" w:rsidRPr="00F65727" w:rsidRDefault="00D61974" w:rsidP="00D61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65727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{</w:t>
      </w:r>
    </w:p>
    <w:p w14:paraId="70FEF06A" w14:textId="77777777" w:rsidR="00D61974" w:rsidRPr="00F65727" w:rsidRDefault="00D61974" w:rsidP="00D61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65727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"Version": "2012-10-17",</w:t>
      </w:r>
    </w:p>
    <w:p w14:paraId="7F5A018C" w14:textId="77777777" w:rsidR="00D61974" w:rsidRPr="00D61974" w:rsidRDefault="00D61974" w:rsidP="00D61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F65727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</w:t>
      </w:r>
      <w:r w:rsidRPr="00D6197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"Statement": [</w:t>
      </w:r>
    </w:p>
    <w:p w14:paraId="3AFA5F8E" w14:textId="77777777" w:rsidR="00D61974" w:rsidRPr="00D61974" w:rsidRDefault="00D61974" w:rsidP="00D61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6197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{</w:t>
      </w:r>
    </w:p>
    <w:p w14:paraId="3230A2A1" w14:textId="77777777" w:rsidR="00D61974" w:rsidRPr="00D61974" w:rsidRDefault="00D61974" w:rsidP="00D61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6197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    "Effect": "Allow",</w:t>
      </w:r>
    </w:p>
    <w:p w14:paraId="0EDBBE60" w14:textId="77777777" w:rsidR="00D61974" w:rsidRPr="00D61974" w:rsidRDefault="00D61974" w:rsidP="00D61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6197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    "Action": [</w:t>
      </w:r>
    </w:p>
    <w:p w14:paraId="1F233215" w14:textId="77777777" w:rsidR="00D61974" w:rsidRPr="00D61974" w:rsidRDefault="00D61974" w:rsidP="00D61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6197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        "s</w:t>
      </w:r>
      <w:proofErr w:type="gramStart"/>
      <w:r w:rsidRPr="00D6197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3:PutObject</w:t>
      </w:r>
      <w:proofErr w:type="gramEnd"/>
      <w:r w:rsidRPr="00D6197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",</w:t>
      </w:r>
    </w:p>
    <w:p w14:paraId="244514DD" w14:textId="77777777" w:rsidR="00D61974" w:rsidRPr="00D61974" w:rsidRDefault="00D61974" w:rsidP="00D61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6197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        "s</w:t>
      </w:r>
      <w:proofErr w:type="gramStart"/>
      <w:r w:rsidRPr="00D6197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3:GetObject</w:t>
      </w:r>
      <w:proofErr w:type="gramEnd"/>
      <w:r w:rsidRPr="00D6197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"</w:t>
      </w:r>
    </w:p>
    <w:p w14:paraId="093E35D5" w14:textId="77777777" w:rsidR="00D61974" w:rsidRPr="00D61974" w:rsidRDefault="00D61974" w:rsidP="00D61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6197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    ],</w:t>
      </w:r>
    </w:p>
    <w:p w14:paraId="32A3F429" w14:textId="77777777" w:rsidR="00D61974" w:rsidRPr="00D61974" w:rsidRDefault="00D61974" w:rsidP="00D61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6197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    "Resource": "</w:t>
      </w:r>
      <w:proofErr w:type="gramStart"/>
      <w:r w:rsidRPr="00D6197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arn:aws</w:t>
      </w:r>
      <w:proofErr w:type="gramEnd"/>
      <w:r w:rsidRPr="00D6197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:s3:::example-bucket/*"</w:t>
      </w:r>
    </w:p>
    <w:p w14:paraId="56DAA32F" w14:textId="77777777" w:rsidR="00D61974" w:rsidRPr="00D61974" w:rsidRDefault="00D61974" w:rsidP="00D61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6197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</w:t>
      </w:r>
      <w:r w:rsidRPr="00D6197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1CB31732" w14:textId="77777777" w:rsidR="00D61974" w:rsidRPr="00D61974" w:rsidRDefault="00D61974" w:rsidP="00D61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6197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]</w:t>
      </w:r>
    </w:p>
    <w:p w14:paraId="1D8D99D4" w14:textId="77777777" w:rsidR="00D61974" w:rsidRPr="00D61974" w:rsidRDefault="00D61974" w:rsidP="00D61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6197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5C532A7D" w14:textId="4D7A5855" w:rsidR="00D61974" w:rsidRPr="00D61974" w:rsidRDefault="00D61974" w:rsidP="00D6197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fr-FR"/>
          <w14:ligatures w14:val="none"/>
        </w:rPr>
      </w:pPr>
      <w:r w:rsidRPr="00D61974"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  <w:t xml:space="preserve">Review and </w:t>
      </w:r>
      <w:r w:rsidR="00B127AD" w:rsidRPr="00B127AD">
        <w:rPr>
          <w:rFonts w:ascii="Arial" w:eastAsia="Times New Roman" w:hAnsi="Arial" w:cs="Arial"/>
          <w:b/>
          <w:bCs/>
          <w:kern w:val="0"/>
          <w:sz w:val="22"/>
          <w:szCs w:val="22"/>
          <w:lang w:eastAsia="fr-FR"/>
          <w14:ligatures w14:val="none"/>
        </w:rPr>
        <w:t>Attach</w:t>
      </w:r>
      <w:r w:rsidR="00B127AD" w:rsidRPr="00B127AD">
        <w:rPr>
          <w:rFonts w:ascii="Arial" w:eastAsia="Times New Roman" w:hAnsi="Arial" w:cs="Arial"/>
          <w:kern w:val="0"/>
          <w:sz w:val="22"/>
          <w:szCs w:val="22"/>
          <w:lang w:eastAsia="fr-FR"/>
          <w14:ligatures w14:val="none"/>
        </w:rPr>
        <w:t xml:space="preserve"> :</w:t>
      </w:r>
    </w:p>
    <w:p w14:paraId="7D91DA65" w14:textId="77777777" w:rsidR="00D61974" w:rsidRPr="00B127AD" w:rsidRDefault="00D61974" w:rsidP="00D61974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</w:pPr>
      <w:r w:rsidRPr="00D61974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 xml:space="preserve">Click </w:t>
      </w:r>
      <w:r w:rsidRPr="00D61974">
        <w:rPr>
          <w:rFonts w:ascii="Arial" w:eastAsia="Times New Roman" w:hAnsi="Arial" w:cs="Arial"/>
          <w:b/>
          <w:bCs/>
          <w:kern w:val="0"/>
          <w:sz w:val="22"/>
          <w:szCs w:val="22"/>
          <w:lang w:val="en-US" w:eastAsia="fr-FR"/>
          <w14:ligatures w14:val="none"/>
        </w:rPr>
        <w:t>Review Policy</w:t>
      </w:r>
      <w:r w:rsidRPr="00D61974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>, name the policy (e.g</w:t>
      </w:r>
      <w:r w:rsidRPr="00D61974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., </w:t>
      </w:r>
      <w:r w:rsidRPr="00D61974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S3InlinePolicy</w:t>
      </w:r>
      <w:r w:rsidRPr="00D61974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), </w:t>
      </w:r>
      <w:r w:rsidRPr="00D61974">
        <w:rPr>
          <w:rFonts w:ascii="Arial" w:eastAsia="Times New Roman" w:hAnsi="Arial" w:cs="Arial"/>
          <w:kern w:val="0"/>
          <w:sz w:val="22"/>
          <w:szCs w:val="22"/>
          <w:lang w:val="en-US" w:eastAsia="fr-FR"/>
          <w14:ligatures w14:val="none"/>
        </w:rPr>
        <w:t>and save it.</w:t>
      </w:r>
    </w:p>
    <w:p w14:paraId="12D3366D" w14:textId="12B57397" w:rsidR="003432D3" w:rsidRDefault="003432D3" w:rsidP="00343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:lang w:val="en-US" w:eastAsia="fr-FR"/>
        </w:rPr>
      </w:pPr>
    </w:p>
    <w:p w14:paraId="69B279A6" w14:textId="77777777" w:rsidR="00A74D70" w:rsidRDefault="00A74D70" w:rsidP="00343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:lang w:val="en-US" w:eastAsia="fr-FR"/>
        </w:rPr>
      </w:pPr>
    </w:p>
    <w:p w14:paraId="74FEDA4D" w14:textId="77777777" w:rsidR="00A74D70" w:rsidRDefault="00A74D70" w:rsidP="00343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:lang w:val="en-US" w:eastAsia="fr-FR"/>
        </w:rPr>
      </w:pPr>
    </w:p>
    <w:p w14:paraId="3C65EB7C" w14:textId="37E1A484" w:rsidR="00A74D70" w:rsidRDefault="00A74D70" w:rsidP="00343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:lang w:val="en-US" w:eastAsia="fr-FR"/>
        </w:rPr>
      </w:pPr>
      <w:r>
        <w:rPr>
          <w:rFonts w:ascii="Times New Roman" w:eastAsia="Times New Roman" w:hAnsi="Times New Roman" w:cs="Times New Roman"/>
          <w:noProof/>
          <w:kern w:val="0"/>
          <w:lang w:val="en-US" w:eastAsia="fr-FR"/>
        </w:rPr>
        <w:lastRenderedPageBreak/>
        <w:drawing>
          <wp:inline distT="0" distB="0" distL="0" distR="0" wp14:anchorId="66713F3B" wp14:editId="016D8405">
            <wp:extent cx="5760720" cy="2040255"/>
            <wp:effectExtent l="0" t="0" r="0" b="0"/>
            <wp:docPr id="11351704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70468" name="Picture 113517046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F5F0" w14:textId="77777777" w:rsidR="00A74D70" w:rsidRDefault="00A74D70" w:rsidP="00343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:lang w:val="en-US" w:eastAsia="fr-FR"/>
        </w:rPr>
      </w:pPr>
    </w:p>
    <w:p w14:paraId="2AE15B92" w14:textId="77777777" w:rsidR="0099795E" w:rsidRDefault="00F65727" w:rsidP="003C7A15">
      <w:pPr>
        <w:rPr>
          <w:rFonts w:ascii="Arial" w:eastAsia="Times New Roman" w:hAnsi="Arial" w:cs="Arial"/>
          <w:b/>
          <w:bCs/>
          <w:sz w:val="22"/>
          <w:szCs w:val="22"/>
          <w:lang w:val="en-US" w:eastAsia="fr-FR"/>
        </w:rPr>
      </w:pPr>
      <w:r w:rsidRPr="0099795E">
        <w:rPr>
          <w:rFonts w:ascii="Arial" w:eastAsia="Times New Roman" w:hAnsi="Arial" w:cs="Arial"/>
          <w:b/>
          <w:bCs/>
          <w:sz w:val="22"/>
          <w:szCs w:val="22"/>
          <w:lang w:val="en-US" w:eastAsia="fr-FR"/>
        </w:rPr>
        <w:t>AWS I</w:t>
      </w:r>
      <w:r w:rsidR="0099795E" w:rsidRPr="0099795E">
        <w:rPr>
          <w:rFonts w:ascii="Arial" w:eastAsia="Times New Roman" w:hAnsi="Arial" w:cs="Arial"/>
          <w:b/>
          <w:bCs/>
          <w:sz w:val="22"/>
          <w:szCs w:val="22"/>
          <w:lang w:val="en-US" w:eastAsia="fr-FR"/>
        </w:rPr>
        <w:t>llustration</w:t>
      </w:r>
      <w:r w:rsidR="0099795E">
        <w:rPr>
          <w:rFonts w:ascii="Arial" w:eastAsia="Times New Roman" w:hAnsi="Arial" w:cs="Arial"/>
          <w:b/>
          <w:bCs/>
          <w:sz w:val="22"/>
          <w:szCs w:val="22"/>
          <w:lang w:val="en-US" w:eastAsia="fr-FR"/>
        </w:rPr>
        <w:t>.</w:t>
      </w:r>
    </w:p>
    <w:p w14:paraId="0BB0302B" w14:textId="77777777" w:rsidR="0099795E" w:rsidRDefault="0099795E" w:rsidP="003C7A15">
      <w:pPr>
        <w:rPr>
          <w:rFonts w:ascii="Arial" w:eastAsia="Times New Roman" w:hAnsi="Arial" w:cs="Arial"/>
          <w:b/>
          <w:bCs/>
          <w:sz w:val="22"/>
          <w:szCs w:val="22"/>
          <w:lang w:val="en-US" w:eastAsia="fr-FR"/>
        </w:rPr>
      </w:pPr>
    </w:p>
    <w:p w14:paraId="0676F3E1" w14:textId="4F47AC77" w:rsidR="00837BC5" w:rsidRDefault="0099795E" w:rsidP="003C7A15">
      <w:pPr>
        <w:rPr>
          <w:rFonts w:ascii="Arial" w:eastAsia="Times New Roman" w:hAnsi="Arial" w:cs="Arial"/>
          <w:b/>
          <w:bCs/>
          <w:noProof/>
          <w:sz w:val="22"/>
          <w:szCs w:val="22"/>
          <w:lang w:val="en-US" w:eastAsia="fr-FR"/>
        </w:rPr>
      </w:pPr>
      <w:r>
        <w:rPr>
          <w:rFonts w:ascii="Arial" w:eastAsia="Times New Roman" w:hAnsi="Arial" w:cs="Arial"/>
          <w:b/>
          <w:bCs/>
          <w:noProof/>
          <w:sz w:val="22"/>
          <w:szCs w:val="22"/>
          <w:lang w:val="en-US" w:eastAsia="fr-FR"/>
        </w:rPr>
        <w:drawing>
          <wp:inline distT="0" distB="0" distL="0" distR="0" wp14:anchorId="158C1A23" wp14:editId="12BF485C">
            <wp:extent cx="5760720" cy="3091180"/>
            <wp:effectExtent l="0" t="0" r="0" b="0"/>
            <wp:docPr id="53788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8895" name="Picture 5378889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95E">
        <w:rPr>
          <w:rFonts w:ascii="Arial" w:eastAsia="Times New Roman" w:hAnsi="Arial" w:cs="Arial"/>
          <w:b/>
          <w:bCs/>
          <w:sz w:val="22"/>
          <w:szCs w:val="22"/>
          <w:lang w:val="en-US" w:eastAsia="fr-FR"/>
        </w:rPr>
        <w:t xml:space="preserve"> </w:t>
      </w:r>
    </w:p>
    <w:p w14:paraId="35F2C151" w14:textId="77777777" w:rsidR="00892F51" w:rsidRPr="00892F51" w:rsidRDefault="00892F51" w:rsidP="00892F51">
      <w:pPr>
        <w:rPr>
          <w:rFonts w:ascii="Arial" w:eastAsia="Times New Roman" w:hAnsi="Arial" w:cs="Arial"/>
          <w:sz w:val="22"/>
          <w:szCs w:val="22"/>
          <w:lang w:val="en-US" w:eastAsia="fr-FR"/>
        </w:rPr>
      </w:pPr>
    </w:p>
    <w:p w14:paraId="3BDDD3BB" w14:textId="77777777" w:rsidR="00892F51" w:rsidRDefault="00892F51" w:rsidP="00892F51">
      <w:pPr>
        <w:rPr>
          <w:rFonts w:ascii="Arial" w:eastAsia="Times New Roman" w:hAnsi="Arial" w:cs="Arial"/>
          <w:b/>
          <w:bCs/>
          <w:noProof/>
          <w:sz w:val="22"/>
          <w:szCs w:val="22"/>
          <w:lang w:val="en-US" w:eastAsia="fr-FR"/>
        </w:rPr>
      </w:pPr>
    </w:p>
    <w:p w14:paraId="39E76FF1" w14:textId="77777777" w:rsidR="00892F51" w:rsidRDefault="00892F51" w:rsidP="00892F51">
      <w:pPr>
        <w:rPr>
          <w:rFonts w:ascii="Arial" w:eastAsia="Times New Roman" w:hAnsi="Arial" w:cs="Arial"/>
          <w:sz w:val="22"/>
          <w:szCs w:val="22"/>
          <w:lang w:val="en-US" w:eastAsia="fr-FR"/>
        </w:rPr>
      </w:pPr>
    </w:p>
    <w:p w14:paraId="6638847D" w14:textId="77777777" w:rsidR="00892F51" w:rsidRDefault="00892F51" w:rsidP="00892F51">
      <w:pPr>
        <w:rPr>
          <w:rFonts w:ascii="Arial" w:eastAsia="Times New Roman" w:hAnsi="Arial" w:cs="Arial"/>
          <w:sz w:val="22"/>
          <w:szCs w:val="22"/>
          <w:lang w:val="en-US" w:eastAsia="fr-FR"/>
        </w:rPr>
      </w:pPr>
    </w:p>
    <w:p w14:paraId="1FF99179" w14:textId="77777777" w:rsidR="00892F51" w:rsidRDefault="00892F51" w:rsidP="00892F51">
      <w:pPr>
        <w:rPr>
          <w:rFonts w:ascii="Arial" w:eastAsia="Times New Roman" w:hAnsi="Arial" w:cs="Arial"/>
          <w:sz w:val="22"/>
          <w:szCs w:val="22"/>
          <w:lang w:val="en-US" w:eastAsia="fr-FR"/>
        </w:rPr>
      </w:pPr>
    </w:p>
    <w:p w14:paraId="14F9D676" w14:textId="77777777" w:rsidR="00892F51" w:rsidRDefault="00892F51" w:rsidP="00892F51">
      <w:pPr>
        <w:rPr>
          <w:rFonts w:ascii="Arial" w:eastAsia="Times New Roman" w:hAnsi="Arial" w:cs="Arial"/>
          <w:sz w:val="22"/>
          <w:szCs w:val="22"/>
          <w:lang w:val="en-US" w:eastAsia="fr-FR"/>
        </w:rPr>
      </w:pPr>
    </w:p>
    <w:p w14:paraId="0F5A84AD" w14:textId="77777777" w:rsidR="00892F51" w:rsidRDefault="00892F51" w:rsidP="00892F51">
      <w:pPr>
        <w:rPr>
          <w:rFonts w:ascii="Arial" w:eastAsia="Times New Roman" w:hAnsi="Arial" w:cs="Arial"/>
          <w:sz w:val="22"/>
          <w:szCs w:val="22"/>
          <w:lang w:val="en-US" w:eastAsia="fr-FR"/>
        </w:rPr>
      </w:pPr>
    </w:p>
    <w:p w14:paraId="304E9B3C" w14:textId="77777777" w:rsidR="00A74D70" w:rsidRDefault="00A74D70" w:rsidP="00892F51">
      <w:pPr>
        <w:rPr>
          <w:rFonts w:ascii="Arial" w:eastAsia="Times New Roman" w:hAnsi="Arial" w:cs="Arial"/>
          <w:b/>
          <w:bCs/>
          <w:sz w:val="22"/>
          <w:szCs w:val="22"/>
          <w:lang w:val="en-US" w:eastAsia="fr-FR"/>
        </w:rPr>
      </w:pPr>
    </w:p>
    <w:p w14:paraId="473CC565" w14:textId="77777777" w:rsidR="00A74D70" w:rsidRDefault="00A74D70" w:rsidP="00892F51">
      <w:pPr>
        <w:rPr>
          <w:rFonts w:ascii="Arial" w:eastAsia="Times New Roman" w:hAnsi="Arial" w:cs="Arial"/>
          <w:b/>
          <w:bCs/>
          <w:sz w:val="22"/>
          <w:szCs w:val="22"/>
          <w:lang w:val="en-US" w:eastAsia="fr-FR"/>
        </w:rPr>
      </w:pPr>
    </w:p>
    <w:p w14:paraId="1FC15CA3" w14:textId="52A60C90" w:rsidR="009E5CB4" w:rsidRPr="004146FA" w:rsidRDefault="004146FA" w:rsidP="00892F51">
      <w:pPr>
        <w:rPr>
          <w:rFonts w:ascii="Arial" w:eastAsia="Times New Roman" w:hAnsi="Arial" w:cs="Arial"/>
          <w:b/>
          <w:bCs/>
          <w:sz w:val="22"/>
          <w:szCs w:val="22"/>
          <w:lang w:val="en-US" w:eastAsia="fr-FR"/>
        </w:rPr>
      </w:pPr>
      <w:r w:rsidRPr="004146FA">
        <w:rPr>
          <w:rFonts w:ascii="Arial" w:eastAsia="Times New Roman" w:hAnsi="Arial" w:cs="Arial"/>
          <w:b/>
          <w:bCs/>
          <w:sz w:val="22"/>
          <w:szCs w:val="22"/>
          <w:lang w:val="en-US" w:eastAsia="fr-FR"/>
        </w:rPr>
        <w:lastRenderedPageBreak/>
        <w:t>Final Work.</w:t>
      </w:r>
    </w:p>
    <w:p w14:paraId="443ED968" w14:textId="77777777" w:rsidR="004146FA" w:rsidRDefault="004146FA" w:rsidP="00892F51">
      <w:pPr>
        <w:rPr>
          <w:rFonts w:ascii="Arial" w:eastAsia="Times New Roman" w:hAnsi="Arial" w:cs="Arial"/>
          <w:sz w:val="22"/>
          <w:szCs w:val="22"/>
          <w:lang w:val="en-US" w:eastAsia="fr-FR"/>
        </w:rPr>
      </w:pPr>
    </w:p>
    <w:p w14:paraId="10F9CABE" w14:textId="56AA1776" w:rsidR="00892F51" w:rsidRDefault="0031227D" w:rsidP="00892F51">
      <w:pPr>
        <w:rPr>
          <w:rFonts w:ascii="Arial" w:eastAsia="Times New Roman" w:hAnsi="Arial" w:cs="Arial"/>
          <w:noProof/>
          <w:sz w:val="22"/>
          <w:szCs w:val="22"/>
          <w:lang w:val="en-US" w:eastAsia="fr-FR"/>
        </w:rPr>
      </w:pPr>
      <w:r>
        <w:rPr>
          <w:rFonts w:ascii="Arial" w:eastAsia="Times New Roman" w:hAnsi="Arial" w:cs="Arial"/>
          <w:noProof/>
          <w:sz w:val="22"/>
          <w:szCs w:val="22"/>
          <w:lang w:val="en-US" w:eastAsia="fr-FR"/>
        </w:rPr>
        <w:drawing>
          <wp:inline distT="0" distB="0" distL="0" distR="0" wp14:anchorId="5652E115" wp14:editId="7B5C89D8">
            <wp:extent cx="5760720" cy="2145665"/>
            <wp:effectExtent l="0" t="0" r="0" b="6985"/>
            <wp:docPr id="10140772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077232" name="Picture 101407723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61B7" w14:textId="77777777" w:rsidR="004146FA" w:rsidRPr="004146FA" w:rsidRDefault="004146FA" w:rsidP="004146FA">
      <w:pPr>
        <w:rPr>
          <w:rFonts w:ascii="Arial" w:eastAsia="Times New Roman" w:hAnsi="Arial" w:cs="Arial"/>
          <w:sz w:val="22"/>
          <w:szCs w:val="22"/>
          <w:lang w:val="en-US" w:eastAsia="fr-FR"/>
        </w:rPr>
      </w:pPr>
    </w:p>
    <w:p w14:paraId="5686BDBA" w14:textId="77777777" w:rsidR="004146FA" w:rsidRPr="004146FA" w:rsidRDefault="004146FA" w:rsidP="004146FA">
      <w:pPr>
        <w:rPr>
          <w:rFonts w:ascii="Arial" w:eastAsia="Times New Roman" w:hAnsi="Arial" w:cs="Arial"/>
          <w:sz w:val="22"/>
          <w:szCs w:val="22"/>
          <w:lang w:val="en-US" w:eastAsia="fr-FR"/>
        </w:rPr>
      </w:pPr>
    </w:p>
    <w:p w14:paraId="739C8630" w14:textId="77777777" w:rsidR="004146FA" w:rsidRPr="004146FA" w:rsidRDefault="004146FA" w:rsidP="004146FA">
      <w:pPr>
        <w:rPr>
          <w:rFonts w:ascii="Arial" w:eastAsia="Times New Roman" w:hAnsi="Arial" w:cs="Arial"/>
          <w:sz w:val="22"/>
          <w:szCs w:val="22"/>
          <w:lang w:val="en-US" w:eastAsia="fr-FR"/>
        </w:rPr>
      </w:pPr>
    </w:p>
    <w:p w14:paraId="3FEAA472" w14:textId="77777777" w:rsidR="004146FA" w:rsidRPr="004146FA" w:rsidRDefault="004146FA" w:rsidP="004146FA">
      <w:pPr>
        <w:rPr>
          <w:rFonts w:ascii="Arial" w:eastAsia="Times New Roman" w:hAnsi="Arial" w:cs="Arial"/>
          <w:sz w:val="22"/>
          <w:szCs w:val="22"/>
          <w:lang w:val="en-US" w:eastAsia="fr-FR"/>
        </w:rPr>
      </w:pPr>
    </w:p>
    <w:p w14:paraId="2C7189C7" w14:textId="77777777" w:rsidR="004146FA" w:rsidRPr="004146FA" w:rsidRDefault="004146FA" w:rsidP="004146FA">
      <w:pPr>
        <w:rPr>
          <w:rFonts w:ascii="Arial" w:eastAsia="Times New Roman" w:hAnsi="Arial" w:cs="Arial"/>
          <w:sz w:val="22"/>
          <w:szCs w:val="22"/>
          <w:lang w:val="en-US" w:eastAsia="fr-FR"/>
        </w:rPr>
      </w:pPr>
    </w:p>
    <w:p w14:paraId="3CC01E65" w14:textId="77777777" w:rsidR="004146FA" w:rsidRDefault="004146FA" w:rsidP="004146FA">
      <w:pPr>
        <w:rPr>
          <w:rFonts w:ascii="Arial" w:eastAsia="Times New Roman" w:hAnsi="Arial" w:cs="Arial"/>
          <w:noProof/>
          <w:sz w:val="22"/>
          <w:szCs w:val="22"/>
          <w:lang w:val="en-US" w:eastAsia="fr-FR"/>
        </w:rPr>
      </w:pPr>
    </w:p>
    <w:p w14:paraId="075525B6" w14:textId="6894656C" w:rsidR="004146FA" w:rsidRPr="004146FA" w:rsidRDefault="004146FA" w:rsidP="004146FA">
      <w:pPr>
        <w:tabs>
          <w:tab w:val="left" w:pos="1400"/>
        </w:tabs>
        <w:rPr>
          <w:rFonts w:ascii="Arial" w:eastAsia="Times New Roman" w:hAnsi="Arial" w:cs="Arial"/>
          <w:sz w:val="22"/>
          <w:szCs w:val="22"/>
          <w:lang w:val="en-US" w:eastAsia="fr-FR"/>
        </w:rPr>
      </w:pPr>
      <w:r>
        <w:rPr>
          <w:rFonts w:ascii="Arial" w:eastAsia="Times New Roman" w:hAnsi="Arial" w:cs="Arial"/>
          <w:sz w:val="22"/>
          <w:szCs w:val="22"/>
          <w:lang w:val="en-US" w:eastAsia="fr-FR"/>
        </w:rPr>
        <w:tab/>
      </w:r>
    </w:p>
    <w:sectPr w:rsidR="004146FA" w:rsidRPr="004146FA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F2693"/>
    <w:multiLevelType w:val="multilevel"/>
    <w:tmpl w:val="10D8A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94BC0"/>
    <w:multiLevelType w:val="multilevel"/>
    <w:tmpl w:val="775A5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231D1A"/>
    <w:multiLevelType w:val="multilevel"/>
    <w:tmpl w:val="5660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8D5CDE"/>
    <w:multiLevelType w:val="multilevel"/>
    <w:tmpl w:val="0EC86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C20EA8"/>
    <w:multiLevelType w:val="multilevel"/>
    <w:tmpl w:val="F2647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DC0154"/>
    <w:multiLevelType w:val="multilevel"/>
    <w:tmpl w:val="20060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006F21"/>
    <w:multiLevelType w:val="multilevel"/>
    <w:tmpl w:val="3C282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911686"/>
    <w:multiLevelType w:val="multilevel"/>
    <w:tmpl w:val="6FF81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F52D15"/>
    <w:multiLevelType w:val="multilevel"/>
    <w:tmpl w:val="8BEC8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A7290D"/>
    <w:multiLevelType w:val="multilevel"/>
    <w:tmpl w:val="18CE0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595D8B"/>
    <w:multiLevelType w:val="multilevel"/>
    <w:tmpl w:val="B434A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957071"/>
    <w:multiLevelType w:val="multilevel"/>
    <w:tmpl w:val="01B83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31723E"/>
    <w:multiLevelType w:val="multilevel"/>
    <w:tmpl w:val="2ACEA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E570D0"/>
    <w:multiLevelType w:val="multilevel"/>
    <w:tmpl w:val="5644C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C021D7"/>
    <w:multiLevelType w:val="multilevel"/>
    <w:tmpl w:val="D35AA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7858D8"/>
    <w:multiLevelType w:val="multilevel"/>
    <w:tmpl w:val="3912C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B120E7"/>
    <w:multiLevelType w:val="multilevel"/>
    <w:tmpl w:val="C6CAD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C01BFC"/>
    <w:multiLevelType w:val="multilevel"/>
    <w:tmpl w:val="93049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A34C02"/>
    <w:multiLevelType w:val="multilevel"/>
    <w:tmpl w:val="52A63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512D1C"/>
    <w:multiLevelType w:val="multilevel"/>
    <w:tmpl w:val="7EC00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9B6189"/>
    <w:multiLevelType w:val="multilevel"/>
    <w:tmpl w:val="26A26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402C9F"/>
    <w:multiLevelType w:val="multilevel"/>
    <w:tmpl w:val="301C0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5A5331"/>
    <w:multiLevelType w:val="multilevel"/>
    <w:tmpl w:val="6B1EC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AC0E3D"/>
    <w:multiLevelType w:val="multilevel"/>
    <w:tmpl w:val="CE82F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E21C77"/>
    <w:multiLevelType w:val="multilevel"/>
    <w:tmpl w:val="4F689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F56384"/>
    <w:multiLevelType w:val="multilevel"/>
    <w:tmpl w:val="F774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054A51"/>
    <w:multiLevelType w:val="multilevel"/>
    <w:tmpl w:val="A6F0E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7185609">
    <w:abstractNumId w:val="22"/>
  </w:num>
  <w:num w:numId="2" w16cid:durableId="927273590">
    <w:abstractNumId w:val="18"/>
  </w:num>
  <w:num w:numId="3" w16cid:durableId="974139700">
    <w:abstractNumId w:val="20"/>
  </w:num>
  <w:num w:numId="4" w16cid:durableId="1879317762">
    <w:abstractNumId w:val="21"/>
  </w:num>
  <w:num w:numId="5" w16cid:durableId="1709834556">
    <w:abstractNumId w:val="1"/>
  </w:num>
  <w:num w:numId="6" w16cid:durableId="1393039335">
    <w:abstractNumId w:val="26"/>
  </w:num>
  <w:num w:numId="7" w16cid:durableId="1411535858">
    <w:abstractNumId w:val="13"/>
  </w:num>
  <w:num w:numId="8" w16cid:durableId="1910117079">
    <w:abstractNumId w:val="9"/>
  </w:num>
  <w:num w:numId="9" w16cid:durableId="1576625765">
    <w:abstractNumId w:val="0"/>
  </w:num>
  <w:num w:numId="10" w16cid:durableId="1498422634">
    <w:abstractNumId w:val="4"/>
  </w:num>
  <w:num w:numId="11" w16cid:durableId="168643009">
    <w:abstractNumId w:val="12"/>
  </w:num>
  <w:num w:numId="12" w16cid:durableId="1571305645">
    <w:abstractNumId w:val="11"/>
  </w:num>
  <w:num w:numId="13" w16cid:durableId="1353530277">
    <w:abstractNumId w:val="5"/>
  </w:num>
  <w:num w:numId="14" w16cid:durableId="1846701277">
    <w:abstractNumId w:val="19"/>
  </w:num>
  <w:num w:numId="15" w16cid:durableId="855777884">
    <w:abstractNumId w:val="6"/>
  </w:num>
  <w:num w:numId="16" w16cid:durableId="936212464">
    <w:abstractNumId w:val="23"/>
  </w:num>
  <w:num w:numId="17" w16cid:durableId="1969428556">
    <w:abstractNumId w:val="7"/>
  </w:num>
  <w:num w:numId="18" w16cid:durableId="736635624">
    <w:abstractNumId w:val="15"/>
  </w:num>
  <w:num w:numId="19" w16cid:durableId="257519661">
    <w:abstractNumId w:val="14"/>
  </w:num>
  <w:num w:numId="20" w16cid:durableId="1694375367">
    <w:abstractNumId w:val="16"/>
  </w:num>
  <w:num w:numId="21" w16cid:durableId="1494253224">
    <w:abstractNumId w:val="8"/>
  </w:num>
  <w:num w:numId="22" w16cid:durableId="1398170283">
    <w:abstractNumId w:val="3"/>
  </w:num>
  <w:num w:numId="23" w16cid:durableId="437259637">
    <w:abstractNumId w:val="2"/>
  </w:num>
  <w:num w:numId="24" w16cid:durableId="1113554868">
    <w:abstractNumId w:val="25"/>
  </w:num>
  <w:num w:numId="25" w16cid:durableId="719674376">
    <w:abstractNumId w:val="17"/>
  </w:num>
  <w:num w:numId="26" w16cid:durableId="1165167035">
    <w:abstractNumId w:val="10"/>
  </w:num>
  <w:num w:numId="27" w16cid:durableId="16926114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66"/>
    <w:rsid w:val="00002B07"/>
    <w:rsid w:val="00035FC8"/>
    <w:rsid w:val="00054185"/>
    <w:rsid w:val="000D42E9"/>
    <w:rsid w:val="001279B9"/>
    <w:rsid w:val="001D422A"/>
    <w:rsid w:val="00223346"/>
    <w:rsid w:val="002A0029"/>
    <w:rsid w:val="002C27DB"/>
    <w:rsid w:val="0031227D"/>
    <w:rsid w:val="00340B78"/>
    <w:rsid w:val="003432D3"/>
    <w:rsid w:val="00361C2C"/>
    <w:rsid w:val="0037784C"/>
    <w:rsid w:val="003B4291"/>
    <w:rsid w:val="003C7A15"/>
    <w:rsid w:val="003D0A94"/>
    <w:rsid w:val="003D681D"/>
    <w:rsid w:val="00411666"/>
    <w:rsid w:val="004146FA"/>
    <w:rsid w:val="0041771A"/>
    <w:rsid w:val="00431CD6"/>
    <w:rsid w:val="00455DE7"/>
    <w:rsid w:val="004853DC"/>
    <w:rsid w:val="004B073C"/>
    <w:rsid w:val="004E0B4B"/>
    <w:rsid w:val="004F0549"/>
    <w:rsid w:val="005331F0"/>
    <w:rsid w:val="00550041"/>
    <w:rsid w:val="005F17AD"/>
    <w:rsid w:val="006305D6"/>
    <w:rsid w:val="00651F95"/>
    <w:rsid w:val="00685DB6"/>
    <w:rsid w:val="0068614B"/>
    <w:rsid w:val="00691D6E"/>
    <w:rsid w:val="006A3C6B"/>
    <w:rsid w:val="007E320C"/>
    <w:rsid w:val="007E7001"/>
    <w:rsid w:val="00827F67"/>
    <w:rsid w:val="00837BC5"/>
    <w:rsid w:val="00850C5B"/>
    <w:rsid w:val="0087714E"/>
    <w:rsid w:val="008845FB"/>
    <w:rsid w:val="00892F51"/>
    <w:rsid w:val="008B77D7"/>
    <w:rsid w:val="0098249A"/>
    <w:rsid w:val="0099795E"/>
    <w:rsid w:val="009E5CB4"/>
    <w:rsid w:val="00A6202E"/>
    <w:rsid w:val="00A74D70"/>
    <w:rsid w:val="00AA6AE0"/>
    <w:rsid w:val="00AF57CA"/>
    <w:rsid w:val="00B127AD"/>
    <w:rsid w:val="00B16DD2"/>
    <w:rsid w:val="00B22A68"/>
    <w:rsid w:val="00B834AA"/>
    <w:rsid w:val="00BC3978"/>
    <w:rsid w:val="00BD38B5"/>
    <w:rsid w:val="00BE2C70"/>
    <w:rsid w:val="00C11F09"/>
    <w:rsid w:val="00C12F0D"/>
    <w:rsid w:val="00C30498"/>
    <w:rsid w:val="00D517B3"/>
    <w:rsid w:val="00D61974"/>
    <w:rsid w:val="00D73BF8"/>
    <w:rsid w:val="00D73EBB"/>
    <w:rsid w:val="00DA702E"/>
    <w:rsid w:val="00DC1261"/>
    <w:rsid w:val="00E475DF"/>
    <w:rsid w:val="00E56688"/>
    <w:rsid w:val="00E92E34"/>
    <w:rsid w:val="00F15C2C"/>
    <w:rsid w:val="00F208C2"/>
    <w:rsid w:val="00F437B6"/>
    <w:rsid w:val="00F65727"/>
    <w:rsid w:val="00F801CC"/>
    <w:rsid w:val="00FB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CCB17"/>
  <w15:chartTrackingRefBased/>
  <w15:docId w15:val="{B90178A6-798A-472D-BBF9-21D7FCA0E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6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6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6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6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6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6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6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6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6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6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6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6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6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6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6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6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6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6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6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6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6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6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6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6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6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85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0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0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26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45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130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29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463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63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2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50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2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8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1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2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90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82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738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2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7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6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85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68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5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17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1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97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71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9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3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4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0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console/" TargetMode="External"/><Relationship Id="rId13" Type="http://schemas.openxmlformats.org/officeDocument/2006/relationships/hyperlink" Target="https://console.aws.amazon.com/ia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hatismyipaddress.com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onsole.aws.amazon.com/iam/" TargetMode="External"/><Relationship Id="rId5" Type="http://schemas.openxmlformats.org/officeDocument/2006/relationships/hyperlink" Target="https://aws.amazon.com/console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8</Pages>
  <Words>934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BAKOR IVO EYONG</dc:creator>
  <cp:keywords/>
  <dc:description/>
  <cp:lastModifiedBy>BAKOR IVO EYONG</cp:lastModifiedBy>
  <cp:revision>81</cp:revision>
  <dcterms:created xsi:type="dcterms:W3CDTF">2024-11-28T04:15:00Z</dcterms:created>
  <dcterms:modified xsi:type="dcterms:W3CDTF">2024-12-01T09:58:00Z</dcterms:modified>
</cp:coreProperties>
</file>